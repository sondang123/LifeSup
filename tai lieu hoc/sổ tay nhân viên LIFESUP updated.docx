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imes New Roman" w:hAnsi="Times New Roman" w:cs="Times New Roman"/>
          <w:b w:val="0"/>
          <w:bCs w:val="0"/>
          <w:color w:val="auto"/>
          <w:sz w:val="24"/>
          <w:szCs w:val="24"/>
          <w:lang w:eastAsia="en-US"/>
        </w:rPr>
        <w:id w:val="240447831"/>
        <w:docPartObj>
          <w:docPartGallery w:val="Table of Contents"/>
          <w:docPartUnique/>
        </w:docPartObj>
      </w:sdtPr>
      <w:sdtEndPr>
        <w:rPr>
          <w:noProof/>
        </w:rPr>
      </w:sdtEndPr>
      <w:sdtContent>
        <w:p w:rsidR="0040258E" w:rsidRPr="004B2511" w:rsidRDefault="008B5973" w:rsidP="008646AA">
          <w:pPr>
            <w:pStyle w:val="TOCHeading"/>
            <w:spacing w:before="120" w:line="360" w:lineRule="auto"/>
            <w:rPr>
              <w:rFonts w:ascii="Times New Roman" w:hAnsi="Times New Roman" w:cs="Times New Roman"/>
              <w:sz w:val="24"/>
            </w:rPr>
          </w:pPr>
          <w:r w:rsidRPr="004B2511">
            <w:rPr>
              <w:rFonts w:ascii="Times New Roman" w:hAnsi="Times New Roman" w:cs="Times New Roman"/>
              <w:sz w:val="24"/>
            </w:rPr>
            <w:t>MỤC LỤC</w:t>
          </w:r>
        </w:p>
        <w:p w:rsidR="00BE78DC" w:rsidRDefault="0040258E">
          <w:pPr>
            <w:pStyle w:val="TOC1"/>
            <w:rPr>
              <w:rFonts w:asciiTheme="minorHAnsi" w:eastAsiaTheme="minorEastAsia" w:hAnsiTheme="minorHAnsi" w:cstheme="minorBidi"/>
              <w:sz w:val="22"/>
              <w:szCs w:val="22"/>
            </w:rPr>
          </w:pPr>
          <w:r w:rsidRPr="004B2511">
            <w:rPr>
              <w:sz w:val="24"/>
            </w:rPr>
            <w:fldChar w:fldCharType="begin"/>
          </w:r>
          <w:r w:rsidRPr="004B2511">
            <w:rPr>
              <w:sz w:val="24"/>
            </w:rPr>
            <w:instrText xml:space="preserve"> TOC \o "1-3" \h \z \u </w:instrText>
          </w:r>
          <w:r w:rsidRPr="004B2511">
            <w:rPr>
              <w:sz w:val="24"/>
            </w:rPr>
            <w:fldChar w:fldCharType="separate"/>
          </w:r>
          <w:hyperlink w:anchor="_Toc532475102" w:history="1">
            <w:r w:rsidR="00BE78DC" w:rsidRPr="00F166A9">
              <w:rPr>
                <w:rStyle w:val="Hyperlink"/>
              </w:rPr>
              <w:t>LỜI MỞ ĐẦU</w:t>
            </w:r>
            <w:r w:rsidR="00BE78DC">
              <w:rPr>
                <w:webHidden/>
              </w:rPr>
              <w:tab/>
            </w:r>
            <w:r w:rsidR="00BE78DC">
              <w:rPr>
                <w:webHidden/>
              </w:rPr>
              <w:fldChar w:fldCharType="begin"/>
            </w:r>
            <w:r w:rsidR="00BE78DC">
              <w:rPr>
                <w:webHidden/>
              </w:rPr>
              <w:instrText xml:space="preserve"> PAGEREF _Toc532475102 \h </w:instrText>
            </w:r>
            <w:r w:rsidR="00BE78DC">
              <w:rPr>
                <w:webHidden/>
              </w:rPr>
            </w:r>
            <w:r w:rsidR="00BE78DC">
              <w:rPr>
                <w:webHidden/>
              </w:rPr>
              <w:fldChar w:fldCharType="separate"/>
            </w:r>
            <w:r w:rsidR="00BE78DC">
              <w:rPr>
                <w:webHidden/>
              </w:rPr>
              <w:t>3</w:t>
            </w:r>
            <w:r w:rsidR="00BE78DC">
              <w:rPr>
                <w:webHidden/>
              </w:rPr>
              <w:fldChar w:fldCharType="end"/>
            </w:r>
          </w:hyperlink>
        </w:p>
        <w:p w:rsidR="00BE78DC" w:rsidRDefault="0085587E">
          <w:pPr>
            <w:pStyle w:val="TOC1"/>
            <w:rPr>
              <w:rFonts w:asciiTheme="minorHAnsi" w:eastAsiaTheme="minorEastAsia" w:hAnsiTheme="minorHAnsi" w:cstheme="minorBidi"/>
              <w:sz w:val="22"/>
              <w:szCs w:val="22"/>
            </w:rPr>
          </w:pPr>
          <w:hyperlink w:anchor="_Toc532475103" w:history="1">
            <w:r w:rsidR="00BE78DC" w:rsidRPr="00F166A9">
              <w:rPr>
                <w:rStyle w:val="Hyperlink"/>
              </w:rPr>
              <w:t>1. GIỚI THIỆU VỀ LIFESUP</w:t>
            </w:r>
            <w:r w:rsidR="00BE78DC">
              <w:rPr>
                <w:webHidden/>
              </w:rPr>
              <w:tab/>
            </w:r>
            <w:r w:rsidR="00BE78DC">
              <w:rPr>
                <w:webHidden/>
              </w:rPr>
              <w:fldChar w:fldCharType="begin"/>
            </w:r>
            <w:r w:rsidR="00BE78DC">
              <w:rPr>
                <w:webHidden/>
              </w:rPr>
              <w:instrText xml:space="preserve"> PAGEREF _Toc532475103 \h </w:instrText>
            </w:r>
            <w:r w:rsidR="00BE78DC">
              <w:rPr>
                <w:webHidden/>
              </w:rPr>
            </w:r>
            <w:r w:rsidR="00BE78DC">
              <w:rPr>
                <w:webHidden/>
              </w:rPr>
              <w:fldChar w:fldCharType="separate"/>
            </w:r>
            <w:r w:rsidR="00BE78DC">
              <w:rPr>
                <w:webHidden/>
              </w:rPr>
              <w:t>4</w:t>
            </w:r>
            <w:r w:rsidR="00BE78DC">
              <w:rPr>
                <w:webHidden/>
              </w:rPr>
              <w:fldChar w:fldCharType="end"/>
            </w:r>
          </w:hyperlink>
        </w:p>
        <w:p w:rsidR="00BE78DC" w:rsidRDefault="0085587E">
          <w:pPr>
            <w:pStyle w:val="TOC2"/>
            <w:rPr>
              <w:rFonts w:asciiTheme="minorHAnsi" w:eastAsiaTheme="minorEastAsia" w:hAnsiTheme="minorHAnsi" w:cstheme="minorBidi"/>
              <w:noProof/>
              <w:sz w:val="22"/>
              <w:szCs w:val="22"/>
            </w:rPr>
          </w:pPr>
          <w:hyperlink w:anchor="_Toc532475104" w:history="1">
            <w:r w:rsidR="00BE78DC" w:rsidRPr="00F166A9">
              <w:rPr>
                <w:rStyle w:val="Hyperlink"/>
                <w:noProof/>
              </w:rPr>
              <w:t>1.1. Giới thiệu chung</w:t>
            </w:r>
            <w:r w:rsidR="00BE78DC">
              <w:rPr>
                <w:noProof/>
                <w:webHidden/>
              </w:rPr>
              <w:tab/>
            </w:r>
            <w:r w:rsidR="00BE78DC">
              <w:rPr>
                <w:noProof/>
                <w:webHidden/>
              </w:rPr>
              <w:fldChar w:fldCharType="begin"/>
            </w:r>
            <w:r w:rsidR="00BE78DC">
              <w:rPr>
                <w:noProof/>
                <w:webHidden/>
              </w:rPr>
              <w:instrText xml:space="preserve"> PAGEREF _Toc532475104 \h </w:instrText>
            </w:r>
            <w:r w:rsidR="00BE78DC">
              <w:rPr>
                <w:noProof/>
                <w:webHidden/>
              </w:rPr>
            </w:r>
            <w:r w:rsidR="00BE78DC">
              <w:rPr>
                <w:noProof/>
                <w:webHidden/>
              </w:rPr>
              <w:fldChar w:fldCharType="separate"/>
            </w:r>
            <w:r w:rsidR="00BE78DC">
              <w:rPr>
                <w:noProof/>
                <w:webHidden/>
              </w:rPr>
              <w:t>4</w:t>
            </w:r>
            <w:r w:rsidR="00BE78DC">
              <w:rPr>
                <w:noProof/>
                <w:webHidden/>
              </w:rPr>
              <w:fldChar w:fldCharType="end"/>
            </w:r>
          </w:hyperlink>
        </w:p>
        <w:p w:rsidR="00BE78DC" w:rsidRDefault="0085587E">
          <w:pPr>
            <w:pStyle w:val="TOC2"/>
            <w:rPr>
              <w:rFonts w:asciiTheme="minorHAnsi" w:eastAsiaTheme="minorEastAsia" w:hAnsiTheme="minorHAnsi" w:cstheme="minorBidi"/>
              <w:noProof/>
              <w:sz w:val="22"/>
              <w:szCs w:val="22"/>
            </w:rPr>
          </w:pPr>
          <w:hyperlink w:anchor="_Toc532475105" w:history="1">
            <w:r w:rsidR="00BE78DC" w:rsidRPr="00F166A9">
              <w:rPr>
                <w:rStyle w:val="Hyperlink"/>
                <w:noProof/>
              </w:rPr>
              <w:t>1.2. Lĩnh vực hoạt động</w:t>
            </w:r>
            <w:r w:rsidR="00BE78DC">
              <w:rPr>
                <w:noProof/>
                <w:webHidden/>
              </w:rPr>
              <w:tab/>
            </w:r>
            <w:r w:rsidR="00BE78DC">
              <w:rPr>
                <w:noProof/>
                <w:webHidden/>
              </w:rPr>
              <w:fldChar w:fldCharType="begin"/>
            </w:r>
            <w:r w:rsidR="00BE78DC">
              <w:rPr>
                <w:noProof/>
                <w:webHidden/>
              </w:rPr>
              <w:instrText xml:space="preserve"> PAGEREF _Toc532475105 \h </w:instrText>
            </w:r>
            <w:r w:rsidR="00BE78DC">
              <w:rPr>
                <w:noProof/>
                <w:webHidden/>
              </w:rPr>
            </w:r>
            <w:r w:rsidR="00BE78DC">
              <w:rPr>
                <w:noProof/>
                <w:webHidden/>
              </w:rPr>
              <w:fldChar w:fldCharType="separate"/>
            </w:r>
            <w:r w:rsidR="00BE78DC">
              <w:rPr>
                <w:noProof/>
                <w:webHidden/>
              </w:rPr>
              <w:t>4</w:t>
            </w:r>
            <w:r w:rsidR="00BE78DC">
              <w:rPr>
                <w:noProof/>
                <w:webHidden/>
              </w:rPr>
              <w:fldChar w:fldCharType="end"/>
            </w:r>
          </w:hyperlink>
        </w:p>
        <w:p w:rsidR="00BE78DC" w:rsidRDefault="0085587E">
          <w:pPr>
            <w:pStyle w:val="TOC1"/>
            <w:rPr>
              <w:rFonts w:asciiTheme="minorHAnsi" w:eastAsiaTheme="minorEastAsia" w:hAnsiTheme="minorHAnsi" w:cstheme="minorBidi"/>
              <w:sz w:val="22"/>
              <w:szCs w:val="22"/>
            </w:rPr>
          </w:pPr>
          <w:hyperlink w:anchor="_Toc532475106" w:history="1">
            <w:r w:rsidR="00BE78DC" w:rsidRPr="00F166A9">
              <w:rPr>
                <w:rStyle w:val="Hyperlink"/>
              </w:rPr>
              <w:t>2. TUYỂN DỤNG VÀ CHÍNH SÁCH ĐÃI NGỘ</w:t>
            </w:r>
            <w:r w:rsidR="00BE78DC">
              <w:rPr>
                <w:webHidden/>
              </w:rPr>
              <w:tab/>
            </w:r>
            <w:r w:rsidR="00BE78DC">
              <w:rPr>
                <w:webHidden/>
              </w:rPr>
              <w:fldChar w:fldCharType="begin"/>
            </w:r>
            <w:r w:rsidR="00BE78DC">
              <w:rPr>
                <w:webHidden/>
              </w:rPr>
              <w:instrText xml:space="preserve"> PAGEREF _Toc532475106 \h </w:instrText>
            </w:r>
            <w:r w:rsidR="00BE78DC">
              <w:rPr>
                <w:webHidden/>
              </w:rPr>
            </w:r>
            <w:r w:rsidR="00BE78DC">
              <w:rPr>
                <w:webHidden/>
              </w:rPr>
              <w:fldChar w:fldCharType="separate"/>
            </w:r>
            <w:r w:rsidR="00BE78DC">
              <w:rPr>
                <w:webHidden/>
              </w:rPr>
              <w:t>4</w:t>
            </w:r>
            <w:r w:rsidR="00BE78DC">
              <w:rPr>
                <w:webHidden/>
              </w:rPr>
              <w:fldChar w:fldCharType="end"/>
            </w:r>
          </w:hyperlink>
        </w:p>
        <w:p w:rsidR="00BE78DC" w:rsidRDefault="0085587E">
          <w:pPr>
            <w:pStyle w:val="TOC2"/>
            <w:rPr>
              <w:rFonts w:asciiTheme="minorHAnsi" w:eastAsiaTheme="minorEastAsia" w:hAnsiTheme="minorHAnsi" w:cstheme="minorBidi"/>
              <w:noProof/>
              <w:sz w:val="22"/>
              <w:szCs w:val="22"/>
            </w:rPr>
          </w:pPr>
          <w:hyperlink w:anchor="_Toc532475107" w:history="1">
            <w:r w:rsidR="00BE78DC" w:rsidRPr="00F166A9">
              <w:rPr>
                <w:rStyle w:val="Hyperlink"/>
                <w:noProof/>
              </w:rPr>
              <w:t>2.1. Chính sách chung về tuyển dụng</w:t>
            </w:r>
            <w:r w:rsidR="00BE78DC">
              <w:rPr>
                <w:noProof/>
                <w:webHidden/>
              </w:rPr>
              <w:tab/>
            </w:r>
            <w:r w:rsidR="00BE78DC">
              <w:rPr>
                <w:noProof/>
                <w:webHidden/>
              </w:rPr>
              <w:fldChar w:fldCharType="begin"/>
            </w:r>
            <w:r w:rsidR="00BE78DC">
              <w:rPr>
                <w:noProof/>
                <w:webHidden/>
              </w:rPr>
              <w:instrText xml:space="preserve"> PAGEREF _Toc532475107 \h </w:instrText>
            </w:r>
            <w:r w:rsidR="00BE78DC">
              <w:rPr>
                <w:noProof/>
                <w:webHidden/>
              </w:rPr>
            </w:r>
            <w:r w:rsidR="00BE78DC">
              <w:rPr>
                <w:noProof/>
                <w:webHidden/>
              </w:rPr>
              <w:fldChar w:fldCharType="separate"/>
            </w:r>
            <w:r w:rsidR="00BE78DC">
              <w:rPr>
                <w:noProof/>
                <w:webHidden/>
              </w:rPr>
              <w:t>4</w:t>
            </w:r>
            <w:r w:rsidR="00BE78DC">
              <w:rPr>
                <w:noProof/>
                <w:webHidden/>
              </w:rPr>
              <w:fldChar w:fldCharType="end"/>
            </w:r>
          </w:hyperlink>
        </w:p>
        <w:p w:rsidR="00BE78DC" w:rsidRDefault="0085587E">
          <w:pPr>
            <w:pStyle w:val="TOC2"/>
            <w:rPr>
              <w:rFonts w:asciiTheme="minorHAnsi" w:eastAsiaTheme="minorEastAsia" w:hAnsiTheme="minorHAnsi" w:cstheme="minorBidi"/>
              <w:noProof/>
              <w:sz w:val="22"/>
              <w:szCs w:val="22"/>
            </w:rPr>
          </w:pPr>
          <w:hyperlink w:anchor="_Toc532475108" w:history="1">
            <w:r w:rsidR="00BE78DC" w:rsidRPr="00F166A9">
              <w:rPr>
                <w:rStyle w:val="Hyperlink"/>
                <w:noProof/>
              </w:rPr>
              <w:t>2.2. Điều kiện làm việc</w:t>
            </w:r>
            <w:r w:rsidR="00BE78DC">
              <w:rPr>
                <w:noProof/>
                <w:webHidden/>
              </w:rPr>
              <w:tab/>
            </w:r>
            <w:r w:rsidR="00BE78DC">
              <w:rPr>
                <w:noProof/>
                <w:webHidden/>
              </w:rPr>
              <w:fldChar w:fldCharType="begin"/>
            </w:r>
            <w:r w:rsidR="00BE78DC">
              <w:rPr>
                <w:noProof/>
                <w:webHidden/>
              </w:rPr>
              <w:instrText xml:space="preserve"> PAGEREF _Toc532475108 \h </w:instrText>
            </w:r>
            <w:r w:rsidR="00BE78DC">
              <w:rPr>
                <w:noProof/>
                <w:webHidden/>
              </w:rPr>
            </w:r>
            <w:r w:rsidR="00BE78DC">
              <w:rPr>
                <w:noProof/>
                <w:webHidden/>
              </w:rPr>
              <w:fldChar w:fldCharType="separate"/>
            </w:r>
            <w:r w:rsidR="00BE78DC">
              <w:rPr>
                <w:noProof/>
                <w:webHidden/>
              </w:rPr>
              <w:t>5</w:t>
            </w:r>
            <w:r w:rsidR="00BE78DC">
              <w:rPr>
                <w:noProof/>
                <w:webHidden/>
              </w:rPr>
              <w:fldChar w:fldCharType="end"/>
            </w:r>
          </w:hyperlink>
        </w:p>
        <w:p w:rsidR="00BE78DC" w:rsidRDefault="0085587E">
          <w:pPr>
            <w:pStyle w:val="TOC2"/>
            <w:rPr>
              <w:rFonts w:asciiTheme="minorHAnsi" w:eastAsiaTheme="minorEastAsia" w:hAnsiTheme="minorHAnsi" w:cstheme="minorBidi"/>
              <w:noProof/>
              <w:sz w:val="22"/>
              <w:szCs w:val="22"/>
            </w:rPr>
          </w:pPr>
          <w:hyperlink w:anchor="_Toc532475109" w:history="1">
            <w:r w:rsidR="00BE78DC" w:rsidRPr="00F166A9">
              <w:rPr>
                <w:rStyle w:val="Hyperlink"/>
                <w:noProof/>
              </w:rPr>
              <w:t>2.3. Thời gian thử việc</w:t>
            </w:r>
            <w:r w:rsidR="00BE78DC">
              <w:rPr>
                <w:noProof/>
                <w:webHidden/>
              </w:rPr>
              <w:tab/>
            </w:r>
            <w:r w:rsidR="00BE78DC">
              <w:rPr>
                <w:noProof/>
                <w:webHidden/>
              </w:rPr>
              <w:fldChar w:fldCharType="begin"/>
            </w:r>
            <w:r w:rsidR="00BE78DC">
              <w:rPr>
                <w:noProof/>
                <w:webHidden/>
              </w:rPr>
              <w:instrText xml:space="preserve"> PAGEREF _Toc532475109 \h </w:instrText>
            </w:r>
            <w:r w:rsidR="00BE78DC">
              <w:rPr>
                <w:noProof/>
                <w:webHidden/>
              </w:rPr>
            </w:r>
            <w:r w:rsidR="00BE78DC">
              <w:rPr>
                <w:noProof/>
                <w:webHidden/>
              </w:rPr>
              <w:fldChar w:fldCharType="separate"/>
            </w:r>
            <w:r w:rsidR="00BE78DC">
              <w:rPr>
                <w:noProof/>
                <w:webHidden/>
              </w:rPr>
              <w:t>5</w:t>
            </w:r>
            <w:r w:rsidR="00BE78DC">
              <w:rPr>
                <w:noProof/>
                <w:webHidden/>
              </w:rPr>
              <w:fldChar w:fldCharType="end"/>
            </w:r>
          </w:hyperlink>
        </w:p>
        <w:p w:rsidR="00BE78DC" w:rsidRDefault="0085587E">
          <w:pPr>
            <w:pStyle w:val="TOC2"/>
            <w:rPr>
              <w:rFonts w:asciiTheme="minorHAnsi" w:eastAsiaTheme="minorEastAsia" w:hAnsiTheme="minorHAnsi" w:cstheme="minorBidi"/>
              <w:noProof/>
              <w:sz w:val="22"/>
              <w:szCs w:val="22"/>
            </w:rPr>
          </w:pPr>
          <w:hyperlink w:anchor="_Toc532475110" w:history="1">
            <w:r w:rsidR="00BE78DC" w:rsidRPr="00F166A9">
              <w:rPr>
                <w:rStyle w:val="Hyperlink"/>
                <w:noProof/>
              </w:rPr>
              <w:t>2.4. Đào tạo và đánh giá nhân viên mới</w:t>
            </w:r>
            <w:r w:rsidR="00BE78DC">
              <w:rPr>
                <w:noProof/>
                <w:webHidden/>
              </w:rPr>
              <w:tab/>
            </w:r>
            <w:r w:rsidR="00BE78DC">
              <w:rPr>
                <w:noProof/>
                <w:webHidden/>
              </w:rPr>
              <w:fldChar w:fldCharType="begin"/>
            </w:r>
            <w:r w:rsidR="00BE78DC">
              <w:rPr>
                <w:noProof/>
                <w:webHidden/>
              </w:rPr>
              <w:instrText xml:space="preserve"> PAGEREF _Toc532475110 \h </w:instrText>
            </w:r>
            <w:r w:rsidR="00BE78DC">
              <w:rPr>
                <w:noProof/>
                <w:webHidden/>
              </w:rPr>
            </w:r>
            <w:r w:rsidR="00BE78DC">
              <w:rPr>
                <w:noProof/>
                <w:webHidden/>
              </w:rPr>
              <w:fldChar w:fldCharType="separate"/>
            </w:r>
            <w:r w:rsidR="00BE78DC">
              <w:rPr>
                <w:noProof/>
                <w:webHidden/>
              </w:rPr>
              <w:t>5</w:t>
            </w:r>
            <w:r w:rsidR="00BE78DC">
              <w:rPr>
                <w:noProof/>
                <w:webHidden/>
              </w:rPr>
              <w:fldChar w:fldCharType="end"/>
            </w:r>
          </w:hyperlink>
        </w:p>
        <w:p w:rsidR="00BE78DC" w:rsidRDefault="0085587E">
          <w:pPr>
            <w:pStyle w:val="TOC2"/>
            <w:rPr>
              <w:rFonts w:asciiTheme="minorHAnsi" w:eastAsiaTheme="minorEastAsia" w:hAnsiTheme="minorHAnsi" w:cstheme="minorBidi"/>
              <w:noProof/>
              <w:sz w:val="22"/>
              <w:szCs w:val="22"/>
            </w:rPr>
          </w:pPr>
          <w:hyperlink w:anchor="_Toc532475111" w:history="1">
            <w:r w:rsidR="00BE78DC" w:rsidRPr="00F166A9">
              <w:rPr>
                <w:rStyle w:val="Hyperlink"/>
                <w:noProof/>
              </w:rPr>
              <w:t>2.5. Ký hợp đồng chính thức</w:t>
            </w:r>
            <w:r w:rsidR="00BE78DC">
              <w:rPr>
                <w:noProof/>
                <w:webHidden/>
              </w:rPr>
              <w:tab/>
            </w:r>
            <w:r w:rsidR="00BE78DC">
              <w:rPr>
                <w:noProof/>
                <w:webHidden/>
              </w:rPr>
              <w:fldChar w:fldCharType="begin"/>
            </w:r>
            <w:r w:rsidR="00BE78DC">
              <w:rPr>
                <w:noProof/>
                <w:webHidden/>
              </w:rPr>
              <w:instrText xml:space="preserve"> PAGEREF _Toc532475111 \h </w:instrText>
            </w:r>
            <w:r w:rsidR="00BE78DC">
              <w:rPr>
                <w:noProof/>
                <w:webHidden/>
              </w:rPr>
            </w:r>
            <w:r w:rsidR="00BE78DC">
              <w:rPr>
                <w:noProof/>
                <w:webHidden/>
              </w:rPr>
              <w:fldChar w:fldCharType="separate"/>
            </w:r>
            <w:r w:rsidR="00BE78DC">
              <w:rPr>
                <w:noProof/>
                <w:webHidden/>
              </w:rPr>
              <w:t>6</w:t>
            </w:r>
            <w:r w:rsidR="00BE78DC">
              <w:rPr>
                <w:noProof/>
                <w:webHidden/>
              </w:rPr>
              <w:fldChar w:fldCharType="end"/>
            </w:r>
          </w:hyperlink>
        </w:p>
        <w:p w:rsidR="00BE78DC" w:rsidRDefault="0085587E">
          <w:pPr>
            <w:pStyle w:val="TOC2"/>
            <w:rPr>
              <w:rFonts w:asciiTheme="minorHAnsi" w:eastAsiaTheme="minorEastAsia" w:hAnsiTheme="minorHAnsi" w:cstheme="minorBidi"/>
              <w:noProof/>
              <w:sz w:val="22"/>
              <w:szCs w:val="22"/>
            </w:rPr>
          </w:pPr>
          <w:hyperlink w:anchor="_Toc532475112" w:history="1">
            <w:r w:rsidR="00BE78DC" w:rsidRPr="00F166A9">
              <w:rPr>
                <w:rStyle w:val="Hyperlink"/>
                <w:noProof/>
              </w:rPr>
              <w:t>2.6. Cập nhật thông tin nhân viên</w:t>
            </w:r>
            <w:r w:rsidR="00BE78DC">
              <w:rPr>
                <w:noProof/>
                <w:webHidden/>
              </w:rPr>
              <w:tab/>
            </w:r>
            <w:r w:rsidR="00BE78DC">
              <w:rPr>
                <w:noProof/>
                <w:webHidden/>
              </w:rPr>
              <w:fldChar w:fldCharType="begin"/>
            </w:r>
            <w:r w:rsidR="00BE78DC">
              <w:rPr>
                <w:noProof/>
                <w:webHidden/>
              </w:rPr>
              <w:instrText xml:space="preserve"> PAGEREF _Toc532475112 \h </w:instrText>
            </w:r>
            <w:r w:rsidR="00BE78DC">
              <w:rPr>
                <w:noProof/>
                <w:webHidden/>
              </w:rPr>
            </w:r>
            <w:r w:rsidR="00BE78DC">
              <w:rPr>
                <w:noProof/>
                <w:webHidden/>
              </w:rPr>
              <w:fldChar w:fldCharType="separate"/>
            </w:r>
            <w:r w:rsidR="00BE78DC">
              <w:rPr>
                <w:noProof/>
                <w:webHidden/>
              </w:rPr>
              <w:t>6</w:t>
            </w:r>
            <w:r w:rsidR="00BE78DC">
              <w:rPr>
                <w:noProof/>
                <w:webHidden/>
              </w:rPr>
              <w:fldChar w:fldCharType="end"/>
            </w:r>
          </w:hyperlink>
        </w:p>
        <w:p w:rsidR="00BE78DC" w:rsidRDefault="0085587E">
          <w:pPr>
            <w:pStyle w:val="TOC2"/>
            <w:rPr>
              <w:rFonts w:asciiTheme="minorHAnsi" w:eastAsiaTheme="minorEastAsia" w:hAnsiTheme="minorHAnsi" w:cstheme="minorBidi"/>
              <w:noProof/>
              <w:sz w:val="22"/>
              <w:szCs w:val="22"/>
            </w:rPr>
          </w:pPr>
          <w:hyperlink w:anchor="_Toc532475113" w:history="1">
            <w:r w:rsidR="00BE78DC" w:rsidRPr="00F166A9">
              <w:rPr>
                <w:rStyle w:val="Hyperlink"/>
                <w:noProof/>
              </w:rPr>
              <w:t>2.7. Chấm dứt hợp đồng lao động</w:t>
            </w:r>
            <w:r w:rsidR="00BE78DC">
              <w:rPr>
                <w:noProof/>
                <w:webHidden/>
              </w:rPr>
              <w:tab/>
            </w:r>
            <w:r w:rsidR="00BE78DC">
              <w:rPr>
                <w:noProof/>
                <w:webHidden/>
              </w:rPr>
              <w:fldChar w:fldCharType="begin"/>
            </w:r>
            <w:r w:rsidR="00BE78DC">
              <w:rPr>
                <w:noProof/>
                <w:webHidden/>
              </w:rPr>
              <w:instrText xml:space="preserve"> PAGEREF _Toc532475113 \h </w:instrText>
            </w:r>
            <w:r w:rsidR="00BE78DC">
              <w:rPr>
                <w:noProof/>
                <w:webHidden/>
              </w:rPr>
            </w:r>
            <w:r w:rsidR="00BE78DC">
              <w:rPr>
                <w:noProof/>
                <w:webHidden/>
              </w:rPr>
              <w:fldChar w:fldCharType="separate"/>
            </w:r>
            <w:r w:rsidR="00BE78DC">
              <w:rPr>
                <w:noProof/>
                <w:webHidden/>
              </w:rPr>
              <w:t>6</w:t>
            </w:r>
            <w:r w:rsidR="00BE78DC">
              <w:rPr>
                <w:noProof/>
                <w:webHidden/>
              </w:rPr>
              <w:fldChar w:fldCharType="end"/>
            </w:r>
          </w:hyperlink>
        </w:p>
        <w:p w:rsidR="00BE78DC" w:rsidRDefault="0085587E">
          <w:pPr>
            <w:pStyle w:val="TOC2"/>
            <w:rPr>
              <w:rFonts w:asciiTheme="minorHAnsi" w:eastAsiaTheme="minorEastAsia" w:hAnsiTheme="minorHAnsi" w:cstheme="minorBidi"/>
              <w:noProof/>
              <w:sz w:val="22"/>
              <w:szCs w:val="22"/>
            </w:rPr>
          </w:pPr>
          <w:hyperlink w:anchor="_Toc532475114" w:history="1">
            <w:r w:rsidR="00BE78DC" w:rsidRPr="00F166A9">
              <w:rPr>
                <w:rStyle w:val="Hyperlink"/>
                <w:noProof/>
              </w:rPr>
              <w:t>2.8. Chính sách lương</w:t>
            </w:r>
            <w:r w:rsidR="00BE78DC">
              <w:rPr>
                <w:noProof/>
                <w:webHidden/>
              </w:rPr>
              <w:tab/>
            </w:r>
            <w:r w:rsidR="00BE78DC">
              <w:rPr>
                <w:noProof/>
                <w:webHidden/>
              </w:rPr>
              <w:fldChar w:fldCharType="begin"/>
            </w:r>
            <w:r w:rsidR="00BE78DC">
              <w:rPr>
                <w:noProof/>
                <w:webHidden/>
              </w:rPr>
              <w:instrText xml:space="preserve"> PAGEREF _Toc532475114 \h </w:instrText>
            </w:r>
            <w:r w:rsidR="00BE78DC">
              <w:rPr>
                <w:noProof/>
                <w:webHidden/>
              </w:rPr>
            </w:r>
            <w:r w:rsidR="00BE78DC">
              <w:rPr>
                <w:noProof/>
                <w:webHidden/>
              </w:rPr>
              <w:fldChar w:fldCharType="separate"/>
            </w:r>
            <w:r w:rsidR="00BE78DC">
              <w:rPr>
                <w:noProof/>
                <w:webHidden/>
              </w:rPr>
              <w:t>6</w:t>
            </w:r>
            <w:r w:rsidR="00BE78DC">
              <w:rPr>
                <w:noProof/>
                <w:webHidden/>
              </w:rPr>
              <w:fldChar w:fldCharType="end"/>
            </w:r>
          </w:hyperlink>
        </w:p>
        <w:p w:rsidR="00BE78DC" w:rsidRDefault="0085587E">
          <w:pPr>
            <w:pStyle w:val="TOC2"/>
            <w:rPr>
              <w:rFonts w:asciiTheme="minorHAnsi" w:eastAsiaTheme="minorEastAsia" w:hAnsiTheme="minorHAnsi" w:cstheme="minorBidi"/>
              <w:noProof/>
              <w:sz w:val="22"/>
              <w:szCs w:val="22"/>
            </w:rPr>
          </w:pPr>
          <w:hyperlink w:anchor="_Toc532475115" w:history="1">
            <w:r w:rsidR="00BE78DC" w:rsidRPr="00F166A9">
              <w:rPr>
                <w:rStyle w:val="Hyperlink"/>
                <w:noProof/>
              </w:rPr>
              <w:t>2.9. Chính sách bảo hiểm</w:t>
            </w:r>
            <w:r w:rsidR="00BE78DC">
              <w:rPr>
                <w:noProof/>
                <w:webHidden/>
              </w:rPr>
              <w:tab/>
            </w:r>
            <w:r w:rsidR="00BE78DC">
              <w:rPr>
                <w:noProof/>
                <w:webHidden/>
              </w:rPr>
              <w:fldChar w:fldCharType="begin"/>
            </w:r>
            <w:r w:rsidR="00BE78DC">
              <w:rPr>
                <w:noProof/>
                <w:webHidden/>
              </w:rPr>
              <w:instrText xml:space="preserve"> PAGEREF _Toc532475115 \h </w:instrText>
            </w:r>
            <w:r w:rsidR="00BE78DC">
              <w:rPr>
                <w:noProof/>
                <w:webHidden/>
              </w:rPr>
            </w:r>
            <w:r w:rsidR="00BE78DC">
              <w:rPr>
                <w:noProof/>
                <w:webHidden/>
              </w:rPr>
              <w:fldChar w:fldCharType="separate"/>
            </w:r>
            <w:r w:rsidR="00BE78DC">
              <w:rPr>
                <w:noProof/>
                <w:webHidden/>
              </w:rPr>
              <w:t>7</w:t>
            </w:r>
            <w:r w:rsidR="00BE78DC">
              <w:rPr>
                <w:noProof/>
                <w:webHidden/>
              </w:rPr>
              <w:fldChar w:fldCharType="end"/>
            </w:r>
          </w:hyperlink>
        </w:p>
        <w:p w:rsidR="00BE78DC" w:rsidRDefault="0085587E">
          <w:pPr>
            <w:pStyle w:val="TOC2"/>
            <w:rPr>
              <w:rFonts w:asciiTheme="minorHAnsi" w:eastAsiaTheme="minorEastAsia" w:hAnsiTheme="minorHAnsi" w:cstheme="minorBidi"/>
              <w:noProof/>
              <w:sz w:val="22"/>
              <w:szCs w:val="22"/>
            </w:rPr>
          </w:pPr>
          <w:hyperlink w:anchor="_Toc532475116" w:history="1">
            <w:r w:rsidR="00BE78DC" w:rsidRPr="00F166A9">
              <w:rPr>
                <w:rStyle w:val="Hyperlink"/>
                <w:noProof/>
              </w:rPr>
              <w:t>2.10. Công thức tính lương</w:t>
            </w:r>
            <w:r w:rsidR="00BE78DC">
              <w:rPr>
                <w:noProof/>
                <w:webHidden/>
              </w:rPr>
              <w:tab/>
            </w:r>
            <w:r w:rsidR="00BE78DC">
              <w:rPr>
                <w:noProof/>
                <w:webHidden/>
              </w:rPr>
              <w:fldChar w:fldCharType="begin"/>
            </w:r>
            <w:r w:rsidR="00BE78DC">
              <w:rPr>
                <w:noProof/>
                <w:webHidden/>
              </w:rPr>
              <w:instrText xml:space="preserve"> PAGEREF _Toc532475116 \h </w:instrText>
            </w:r>
            <w:r w:rsidR="00BE78DC">
              <w:rPr>
                <w:noProof/>
                <w:webHidden/>
              </w:rPr>
            </w:r>
            <w:r w:rsidR="00BE78DC">
              <w:rPr>
                <w:noProof/>
                <w:webHidden/>
              </w:rPr>
              <w:fldChar w:fldCharType="separate"/>
            </w:r>
            <w:r w:rsidR="00BE78DC">
              <w:rPr>
                <w:noProof/>
                <w:webHidden/>
              </w:rPr>
              <w:t>7</w:t>
            </w:r>
            <w:r w:rsidR="00BE78DC">
              <w:rPr>
                <w:noProof/>
                <w:webHidden/>
              </w:rPr>
              <w:fldChar w:fldCharType="end"/>
            </w:r>
          </w:hyperlink>
        </w:p>
        <w:p w:rsidR="00BE78DC" w:rsidRDefault="0085587E">
          <w:pPr>
            <w:pStyle w:val="TOC2"/>
            <w:rPr>
              <w:rFonts w:asciiTheme="minorHAnsi" w:eastAsiaTheme="minorEastAsia" w:hAnsiTheme="minorHAnsi" w:cstheme="minorBidi"/>
              <w:noProof/>
              <w:sz w:val="22"/>
              <w:szCs w:val="22"/>
            </w:rPr>
          </w:pPr>
          <w:hyperlink w:anchor="_Toc532475117" w:history="1">
            <w:r w:rsidR="00BE78DC" w:rsidRPr="00F166A9">
              <w:rPr>
                <w:rStyle w:val="Hyperlink"/>
                <w:noProof/>
              </w:rPr>
              <w:t>2.11. Phúc lợi</w:t>
            </w:r>
            <w:r w:rsidR="00BE78DC">
              <w:rPr>
                <w:noProof/>
                <w:webHidden/>
              </w:rPr>
              <w:tab/>
            </w:r>
            <w:r w:rsidR="00BE78DC">
              <w:rPr>
                <w:noProof/>
                <w:webHidden/>
              </w:rPr>
              <w:fldChar w:fldCharType="begin"/>
            </w:r>
            <w:r w:rsidR="00BE78DC">
              <w:rPr>
                <w:noProof/>
                <w:webHidden/>
              </w:rPr>
              <w:instrText xml:space="preserve"> PAGEREF _Toc532475117 \h </w:instrText>
            </w:r>
            <w:r w:rsidR="00BE78DC">
              <w:rPr>
                <w:noProof/>
                <w:webHidden/>
              </w:rPr>
            </w:r>
            <w:r w:rsidR="00BE78DC">
              <w:rPr>
                <w:noProof/>
                <w:webHidden/>
              </w:rPr>
              <w:fldChar w:fldCharType="separate"/>
            </w:r>
            <w:r w:rsidR="00BE78DC">
              <w:rPr>
                <w:noProof/>
                <w:webHidden/>
              </w:rPr>
              <w:t>8</w:t>
            </w:r>
            <w:r w:rsidR="00BE78DC">
              <w:rPr>
                <w:noProof/>
                <w:webHidden/>
              </w:rPr>
              <w:fldChar w:fldCharType="end"/>
            </w:r>
          </w:hyperlink>
        </w:p>
        <w:p w:rsidR="00BE78DC" w:rsidRDefault="0085587E">
          <w:pPr>
            <w:pStyle w:val="TOC2"/>
            <w:rPr>
              <w:rFonts w:asciiTheme="minorHAnsi" w:eastAsiaTheme="minorEastAsia" w:hAnsiTheme="minorHAnsi" w:cstheme="minorBidi"/>
              <w:noProof/>
              <w:sz w:val="22"/>
              <w:szCs w:val="22"/>
            </w:rPr>
          </w:pPr>
          <w:hyperlink w:anchor="_Toc532475118" w:history="1">
            <w:r w:rsidR="00BE78DC" w:rsidRPr="00F166A9">
              <w:rPr>
                <w:rStyle w:val="Hyperlink"/>
                <w:noProof/>
              </w:rPr>
              <w:t>2.12. Chính sách thưởng</w:t>
            </w:r>
            <w:r w:rsidR="00BE78DC">
              <w:rPr>
                <w:noProof/>
                <w:webHidden/>
              </w:rPr>
              <w:tab/>
            </w:r>
            <w:r w:rsidR="00BE78DC">
              <w:rPr>
                <w:noProof/>
                <w:webHidden/>
              </w:rPr>
              <w:fldChar w:fldCharType="begin"/>
            </w:r>
            <w:r w:rsidR="00BE78DC">
              <w:rPr>
                <w:noProof/>
                <w:webHidden/>
              </w:rPr>
              <w:instrText xml:space="preserve"> PAGEREF _Toc532475118 \h </w:instrText>
            </w:r>
            <w:r w:rsidR="00BE78DC">
              <w:rPr>
                <w:noProof/>
                <w:webHidden/>
              </w:rPr>
            </w:r>
            <w:r w:rsidR="00BE78DC">
              <w:rPr>
                <w:noProof/>
                <w:webHidden/>
              </w:rPr>
              <w:fldChar w:fldCharType="separate"/>
            </w:r>
            <w:r w:rsidR="00BE78DC">
              <w:rPr>
                <w:noProof/>
                <w:webHidden/>
              </w:rPr>
              <w:t>8</w:t>
            </w:r>
            <w:r w:rsidR="00BE78DC">
              <w:rPr>
                <w:noProof/>
                <w:webHidden/>
              </w:rPr>
              <w:fldChar w:fldCharType="end"/>
            </w:r>
          </w:hyperlink>
        </w:p>
        <w:p w:rsidR="00BE78DC" w:rsidRDefault="0085587E">
          <w:pPr>
            <w:pStyle w:val="TOC2"/>
            <w:rPr>
              <w:rFonts w:asciiTheme="minorHAnsi" w:eastAsiaTheme="minorEastAsia" w:hAnsiTheme="minorHAnsi" w:cstheme="minorBidi"/>
              <w:noProof/>
              <w:sz w:val="22"/>
              <w:szCs w:val="22"/>
            </w:rPr>
          </w:pPr>
          <w:hyperlink w:anchor="_Toc532475119" w:history="1">
            <w:r w:rsidR="00BE78DC" w:rsidRPr="00F166A9">
              <w:rPr>
                <w:rStyle w:val="Hyperlink"/>
                <w:noProof/>
              </w:rPr>
              <w:t>2.13. Đào tạo và phát triển</w:t>
            </w:r>
            <w:r w:rsidR="00BE78DC">
              <w:rPr>
                <w:noProof/>
                <w:webHidden/>
              </w:rPr>
              <w:tab/>
            </w:r>
            <w:r w:rsidR="00BE78DC">
              <w:rPr>
                <w:noProof/>
                <w:webHidden/>
              </w:rPr>
              <w:fldChar w:fldCharType="begin"/>
            </w:r>
            <w:r w:rsidR="00BE78DC">
              <w:rPr>
                <w:noProof/>
                <w:webHidden/>
              </w:rPr>
              <w:instrText xml:space="preserve"> PAGEREF _Toc532475119 \h </w:instrText>
            </w:r>
            <w:r w:rsidR="00BE78DC">
              <w:rPr>
                <w:noProof/>
                <w:webHidden/>
              </w:rPr>
            </w:r>
            <w:r w:rsidR="00BE78DC">
              <w:rPr>
                <w:noProof/>
                <w:webHidden/>
              </w:rPr>
              <w:fldChar w:fldCharType="separate"/>
            </w:r>
            <w:r w:rsidR="00BE78DC">
              <w:rPr>
                <w:noProof/>
                <w:webHidden/>
              </w:rPr>
              <w:t>9</w:t>
            </w:r>
            <w:r w:rsidR="00BE78DC">
              <w:rPr>
                <w:noProof/>
                <w:webHidden/>
              </w:rPr>
              <w:fldChar w:fldCharType="end"/>
            </w:r>
          </w:hyperlink>
        </w:p>
        <w:p w:rsidR="00BE78DC" w:rsidRDefault="0085587E">
          <w:pPr>
            <w:pStyle w:val="TOC2"/>
            <w:rPr>
              <w:rFonts w:asciiTheme="minorHAnsi" w:eastAsiaTheme="minorEastAsia" w:hAnsiTheme="minorHAnsi" w:cstheme="minorBidi"/>
              <w:noProof/>
              <w:sz w:val="22"/>
              <w:szCs w:val="22"/>
            </w:rPr>
          </w:pPr>
          <w:hyperlink w:anchor="_Toc532475120" w:history="1">
            <w:r w:rsidR="00BE78DC" w:rsidRPr="00F166A9">
              <w:rPr>
                <w:rStyle w:val="Hyperlink"/>
                <w:noProof/>
              </w:rPr>
              <w:t>2.14. Đánh giá kết quả công việc</w:t>
            </w:r>
            <w:r w:rsidR="00BE78DC">
              <w:rPr>
                <w:noProof/>
                <w:webHidden/>
              </w:rPr>
              <w:tab/>
            </w:r>
            <w:r w:rsidR="00BE78DC">
              <w:rPr>
                <w:noProof/>
                <w:webHidden/>
              </w:rPr>
              <w:fldChar w:fldCharType="begin"/>
            </w:r>
            <w:r w:rsidR="00BE78DC">
              <w:rPr>
                <w:noProof/>
                <w:webHidden/>
              </w:rPr>
              <w:instrText xml:space="preserve"> PAGEREF _Toc532475120 \h </w:instrText>
            </w:r>
            <w:r w:rsidR="00BE78DC">
              <w:rPr>
                <w:noProof/>
                <w:webHidden/>
              </w:rPr>
            </w:r>
            <w:r w:rsidR="00BE78DC">
              <w:rPr>
                <w:noProof/>
                <w:webHidden/>
              </w:rPr>
              <w:fldChar w:fldCharType="separate"/>
            </w:r>
            <w:r w:rsidR="00BE78DC">
              <w:rPr>
                <w:noProof/>
                <w:webHidden/>
              </w:rPr>
              <w:t>9</w:t>
            </w:r>
            <w:r w:rsidR="00BE78DC">
              <w:rPr>
                <w:noProof/>
                <w:webHidden/>
              </w:rPr>
              <w:fldChar w:fldCharType="end"/>
            </w:r>
          </w:hyperlink>
        </w:p>
        <w:p w:rsidR="00BE78DC" w:rsidRDefault="0085587E">
          <w:pPr>
            <w:pStyle w:val="TOC2"/>
            <w:rPr>
              <w:rFonts w:asciiTheme="minorHAnsi" w:eastAsiaTheme="minorEastAsia" w:hAnsiTheme="minorHAnsi" w:cstheme="minorBidi"/>
              <w:noProof/>
              <w:sz w:val="22"/>
              <w:szCs w:val="22"/>
            </w:rPr>
          </w:pPr>
          <w:hyperlink w:anchor="_Toc532475121" w:history="1">
            <w:r w:rsidR="00BE78DC" w:rsidRPr="00F166A9">
              <w:rPr>
                <w:rStyle w:val="Hyperlink"/>
                <w:noProof/>
              </w:rPr>
              <w:t>2.15. Đề bạt – thăng chức</w:t>
            </w:r>
            <w:r w:rsidR="00BE78DC">
              <w:rPr>
                <w:noProof/>
                <w:webHidden/>
              </w:rPr>
              <w:tab/>
            </w:r>
            <w:r w:rsidR="00BE78DC">
              <w:rPr>
                <w:noProof/>
                <w:webHidden/>
              </w:rPr>
              <w:fldChar w:fldCharType="begin"/>
            </w:r>
            <w:r w:rsidR="00BE78DC">
              <w:rPr>
                <w:noProof/>
                <w:webHidden/>
              </w:rPr>
              <w:instrText xml:space="preserve"> PAGEREF _Toc532475121 \h </w:instrText>
            </w:r>
            <w:r w:rsidR="00BE78DC">
              <w:rPr>
                <w:noProof/>
                <w:webHidden/>
              </w:rPr>
            </w:r>
            <w:r w:rsidR="00BE78DC">
              <w:rPr>
                <w:noProof/>
                <w:webHidden/>
              </w:rPr>
              <w:fldChar w:fldCharType="separate"/>
            </w:r>
            <w:r w:rsidR="00BE78DC">
              <w:rPr>
                <w:noProof/>
                <w:webHidden/>
              </w:rPr>
              <w:t>10</w:t>
            </w:r>
            <w:r w:rsidR="00BE78DC">
              <w:rPr>
                <w:noProof/>
                <w:webHidden/>
              </w:rPr>
              <w:fldChar w:fldCharType="end"/>
            </w:r>
          </w:hyperlink>
        </w:p>
        <w:p w:rsidR="00BE78DC" w:rsidRDefault="0085587E">
          <w:pPr>
            <w:pStyle w:val="TOC1"/>
            <w:rPr>
              <w:rFonts w:asciiTheme="minorHAnsi" w:eastAsiaTheme="minorEastAsia" w:hAnsiTheme="minorHAnsi" w:cstheme="minorBidi"/>
              <w:sz w:val="22"/>
              <w:szCs w:val="22"/>
            </w:rPr>
          </w:pPr>
          <w:hyperlink w:anchor="_Toc532475122" w:history="1">
            <w:r w:rsidR="00BE78DC" w:rsidRPr="00F166A9">
              <w:rPr>
                <w:rStyle w:val="Hyperlink"/>
              </w:rPr>
              <w:t>3. THỜI GIAN LÀM VIỆC VÀ NGHỈ NGƠI</w:t>
            </w:r>
            <w:r w:rsidR="00BE78DC">
              <w:rPr>
                <w:webHidden/>
              </w:rPr>
              <w:tab/>
            </w:r>
            <w:r w:rsidR="00BE78DC">
              <w:rPr>
                <w:webHidden/>
              </w:rPr>
              <w:fldChar w:fldCharType="begin"/>
            </w:r>
            <w:r w:rsidR="00BE78DC">
              <w:rPr>
                <w:webHidden/>
              </w:rPr>
              <w:instrText xml:space="preserve"> PAGEREF _Toc532475122 \h </w:instrText>
            </w:r>
            <w:r w:rsidR="00BE78DC">
              <w:rPr>
                <w:webHidden/>
              </w:rPr>
            </w:r>
            <w:r w:rsidR="00BE78DC">
              <w:rPr>
                <w:webHidden/>
              </w:rPr>
              <w:fldChar w:fldCharType="separate"/>
            </w:r>
            <w:r w:rsidR="00BE78DC">
              <w:rPr>
                <w:webHidden/>
              </w:rPr>
              <w:t>10</w:t>
            </w:r>
            <w:r w:rsidR="00BE78DC">
              <w:rPr>
                <w:webHidden/>
              </w:rPr>
              <w:fldChar w:fldCharType="end"/>
            </w:r>
          </w:hyperlink>
        </w:p>
        <w:p w:rsidR="00BE78DC" w:rsidRDefault="0085587E">
          <w:pPr>
            <w:pStyle w:val="TOC2"/>
            <w:rPr>
              <w:rFonts w:asciiTheme="minorHAnsi" w:eastAsiaTheme="minorEastAsia" w:hAnsiTheme="minorHAnsi" w:cstheme="minorBidi"/>
              <w:noProof/>
              <w:sz w:val="22"/>
              <w:szCs w:val="22"/>
            </w:rPr>
          </w:pPr>
          <w:hyperlink w:anchor="_Toc532475123" w:history="1">
            <w:r w:rsidR="00BE78DC" w:rsidRPr="00F166A9">
              <w:rPr>
                <w:rStyle w:val="Hyperlink"/>
                <w:noProof/>
              </w:rPr>
              <w:t>3.1. Thời gian làm việc</w:t>
            </w:r>
            <w:r w:rsidR="00BE78DC">
              <w:rPr>
                <w:noProof/>
                <w:webHidden/>
              </w:rPr>
              <w:tab/>
            </w:r>
            <w:r w:rsidR="00BE78DC">
              <w:rPr>
                <w:noProof/>
                <w:webHidden/>
              </w:rPr>
              <w:fldChar w:fldCharType="begin"/>
            </w:r>
            <w:r w:rsidR="00BE78DC">
              <w:rPr>
                <w:noProof/>
                <w:webHidden/>
              </w:rPr>
              <w:instrText xml:space="preserve"> PAGEREF _Toc532475123 \h </w:instrText>
            </w:r>
            <w:r w:rsidR="00BE78DC">
              <w:rPr>
                <w:noProof/>
                <w:webHidden/>
              </w:rPr>
            </w:r>
            <w:r w:rsidR="00BE78DC">
              <w:rPr>
                <w:noProof/>
                <w:webHidden/>
              </w:rPr>
              <w:fldChar w:fldCharType="separate"/>
            </w:r>
            <w:r w:rsidR="00BE78DC">
              <w:rPr>
                <w:noProof/>
                <w:webHidden/>
              </w:rPr>
              <w:t>10</w:t>
            </w:r>
            <w:r w:rsidR="00BE78DC">
              <w:rPr>
                <w:noProof/>
                <w:webHidden/>
              </w:rPr>
              <w:fldChar w:fldCharType="end"/>
            </w:r>
          </w:hyperlink>
        </w:p>
        <w:p w:rsidR="00BE78DC" w:rsidRDefault="0085587E">
          <w:pPr>
            <w:pStyle w:val="TOC2"/>
            <w:rPr>
              <w:rFonts w:asciiTheme="minorHAnsi" w:eastAsiaTheme="minorEastAsia" w:hAnsiTheme="minorHAnsi" w:cstheme="minorBidi"/>
              <w:noProof/>
              <w:sz w:val="22"/>
              <w:szCs w:val="22"/>
            </w:rPr>
          </w:pPr>
          <w:hyperlink w:anchor="_Toc532475124" w:history="1">
            <w:r w:rsidR="00BE78DC" w:rsidRPr="00F166A9">
              <w:rPr>
                <w:rStyle w:val="Hyperlink"/>
                <w:noProof/>
              </w:rPr>
              <w:t>3.2. Nghỉ lễ</w:t>
            </w:r>
            <w:r w:rsidR="00BE78DC">
              <w:rPr>
                <w:noProof/>
                <w:webHidden/>
              </w:rPr>
              <w:tab/>
            </w:r>
            <w:r w:rsidR="00BE78DC">
              <w:rPr>
                <w:noProof/>
                <w:webHidden/>
              </w:rPr>
              <w:fldChar w:fldCharType="begin"/>
            </w:r>
            <w:r w:rsidR="00BE78DC">
              <w:rPr>
                <w:noProof/>
                <w:webHidden/>
              </w:rPr>
              <w:instrText xml:space="preserve"> PAGEREF _Toc532475124 \h </w:instrText>
            </w:r>
            <w:r w:rsidR="00BE78DC">
              <w:rPr>
                <w:noProof/>
                <w:webHidden/>
              </w:rPr>
            </w:r>
            <w:r w:rsidR="00BE78DC">
              <w:rPr>
                <w:noProof/>
                <w:webHidden/>
              </w:rPr>
              <w:fldChar w:fldCharType="separate"/>
            </w:r>
            <w:r w:rsidR="00BE78DC">
              <w:rPr>
                <w:noProof/>
                <w:webHidden/>
              </w:rPr>
              <w:t>10</w:t>
            </w:r>
            <w:r w:rsidR="00BE78DC">
              <w:rPr>
                <w:noProof/>
                <w:webHidden/>
              </w:rPr>
              <w:fldChar w:fldCharType="end"/>
            </w:r>
          </w:hyperlink>
        </w:p>
        <w:p w:rsidR="00BE78DC" w:rsidRDefault="0085587E">
          <w:pPr>
            <w:pStyle w:val="TOC2"/>
            <w:rPr>
              <w:rFonts w:asciiTheme="minorHAnsi" w:eastAsiaTheme="minorEastAsia" w:hAnsiTheme="minorHAnsi" w:cstheme="minorBidi"/>
              <w:noProof/>
              <w:sz w:val="22"/>
              <w:szCs w:val="22"/>
            </w:rPr>
          </w:pPr>
          <w:hyperlink w:anchor="_Toc532475125" w:history="1">
            <w:r w:rsidR="00BE78DC" w:rsidRPr="00F166A9">
              <w:rPr>
                <w:rStyle w:val="Hyperlink"/>
                <w:noProof/>
              </w:rPr>
              <w:t>3.3. Vắng mặt</w:t>
            </w:r>
            <w:r w:rsidR="00BE78DC">
              <w:rPr>
                <w:noProof/>
                <w:webHidden/>
              </w:rPr>
              <w:tab/>
            </w:r>
            <w:r w:rsidR="00BE78DC">
              <w:rPr>
                <w:noProof/>
                <w:webHidden/>
              </w:rPr>
              <w:fldChar w:fldCharType="begin"/>
            </w:r>
            <w:r w:rsidR="00BE78DC">
              <w:rPr>
                <w:noProof/>
                <w:webHidden/>
              </w:rPr>
              <w:instrText xml:space="preserve"> PAGEREF _Toc532475125 \h </w:instrText>
            </w:r>
            <w:r w:rsidR="00BE78DC">
              <w:rPr>
                <w:noProof/>
                <w:webHidden/>
              </w:rPr>
            </w:r>
            <w:r w:rsidR="00BE78DC">
              <w:rPr>
                <w:noProof/>
                <w:webHidden/>
              </w:rPr>
              <w:fldChar w:fldCharType="separate"/>
            </w:r>
            <w:r w:rsidR="00BE78DC">
              <w:rPr>
                <w:noProof/>
                <w:webHidden/>
              </w:rPr>
              <w:t>11</w:t>
            </w:r>
            <w:r w:rsidR="00BE78DC">
              <w:rPr>
                <w:noProof/>
                <w:webHidden/>
              </w:rPr>
              <w:fldChar w:fldCharType="end"/>
            </w:r>
          </w:hyperlink>
        </w:p>
        <w:p w:rsidR="00BE78DC" w:rsidRDefault="0085587E">
          <w:pPr>
            <w:pStyle w:val="TOC2"/>
            <w:rPr>
              <w:rFonts w:asciiTheme="minorHAnsi" w:eastAsiaTheme="minorEastAsia" w:hAnsiTheme="minorHAnsi" w:cstheme="minorBidi"/>
              <w:noProof/>
              <w:sz w:val="22"/>
              <w:szCs w:val="22"/>
            </w:rPr>
          </w:pPr>
          <w:hyperlink w:anchor="_Toc532475126" w:history="1">
            <w:r w:rsidR="00BE78DC" w:rsidRPr="00F166A9">
              <w:rPr>
                <w:rStyle w:val="Hyperlink"/>
                <w:noProof/>
              </w:rPr>
              <w:t>3.4. Nghỉ ốm</w:t>
            </w:r>
            <w:r w:rsidR="00BE78DC">
              <w:rPr>
                <w:noProof/>
                <w:webHidden/>
              </w:rPr>
              <w:tab/>
            </w:r>
            <w:r w:rsidR="00BE78DC">
              <w:rPr>
                <w:noProof/>
                <w:webHidden/>
              </w:rPr>
              <w:fldChar w:fldCharType="begin"/>
            </w:r>
            <w:r w:rsidR="00BE78DC">
              <w:rPr>
                <w:noProof/>
                <w:webHidden/>
              </w:rPr>
              <w:instrText xml:space="preserve"> PAGEREF _Toc532475126 \h </w:instrText>
            </w:r>
            <w:r w:rsidR="00BE78DC">
              <w:rPr>
                <w:noProof/>
                <w:webHidden/>
              </w:rPr>
            </w:r>
            <w:r w:rsidR="00BE78DC">
              <w:rPr>
                <w:noProof/>
                <w:webHidden/>
              </w:rPr>
              <w:fldChar w:fldCharType="separate"/>
            </w:r>
            <w:r w:rsidR="00BE78DC">
              <w:rPr>
                <w:noProof/>
                <w:webHidden/>
              </w:rPr>
              <w:t>11</w:t>
            </w:r>
            <w:r w:rsidR="00BE78DC">
              <w:rPr>
                <w:noProof/>
                <w:webHidden/>
              </w:rPr>
              <w:fldChar w:fldCharType="end"/>
            </w:r>
          </w:hyperlink>
        </w:p>
        <w:p w:rsidR="00BE78DC" w:rsidRDefault="0085587E">
          <w:pPr>
            <w:pStyle w:val="TOC2"/>
            <w:rPr>
              <w:rFonts w:asciiTheme="minorHAnsi" w:eastAsiaTheme="minorEastAsia" w:hAnsiTheme="minorHAnsi" w:cstheme="minorBidi"/>
              <w:noProof/>
              <w:sz w:val="22"/>
              <w:szCs w:val="22"/>
            </w:rPr>
          </w:pPr>
          <w:hyperlink w:anchor="_Toc532475127" w:history="1">
            <w:r w:rsidR="00BE78DC" w:rsidRPr="00F166A9">
              <w:rPr>
                <w:rStyle w:val="Hyperlink"/>
                <w:noProof/>
              </w:rPr>
              <w:t>3.5. Nghỉ kết hôn</w:t>
            </w:r>
            <w:r w:rsidR="00BE78DC">
              <w:rPr>
                <w:noProof/>
                <w:webHidden/>
              </w:rPr>
              <w:tab/>
            </w:r>
            <w:r w:rsidR="00BE78DC">
              <w:rPr>
                <w:noProof/>
                <w:webHidden/>
              </w:rPr>
              <w:fldChar w:fldCharType="begin"/>
            </w:r>
            <w:r w:rsidR="00BE78DC">
              <w:rPr>
                <w:noProof/>
                <w:webHidden/>
              </w:rPr>
              <w:instrText xml:space="preserve"> PAGEREF _Toc532475127 \h </w:instrText>
            </w:r>
            <w:r w:rsidR="00BE78DC">
              <w:rPr>
                <w:noProof/>
                <w:webHidden/>
              </w:rPr>
            </w:r>
            <w:r w:rsidR="00BE78DC">
              <w:rPr>
                <w:noProof/>
                <w:webHidden/>
              </w:rPr>
              <w:fldChar w:fldCharType="separate"/>
            </w:r>
            <w:r w:rsidR="00BE78DC">
              <w:rPr>
                <w:noProof/>
                <w:webHidden/>
              </w:rPr>
              <w:t>11</w:t>
            </w:r>
            <w:r w:rsidR="00BE78DC">
              <w:rPr>
                <w:noProof/>
                <w:webHidden/>
              </w:rPr>
              <w:fldChar w:fldCharType="end"/>
            </w:r>
          </w:hyperlink>
        </w:p>
        <w:p w:rsidR="00BE78DC" w:rsidRDefault="0085587E">
          <w:pPr>
            <w:pStyle w:val="TOC2"/>
            <w:rPr>
              <w:rFonts w:asciiTheme="minorHAnsi" w:eastAsiaTheme="minorEastAsia" w:hAnsiTheme="minorHAnsi" w:cstheme="minorBidi"/>
              <w:noProof/>
              <w:sz w:val="22"/>
              <w:szCs w:val="22"/>
            </w:rPr>
          </w:pPr>
          <w:hyperlink w:anchor="_Toc532475128" w:history="1">
            <w:r w:rsidR="00BE78DC" w:rsidRPr="00F166A9">
              <w:rPr>
                <w:rStyle w:val="Hyperlink"/>
                <w:noProof/>
              </w:rPr>
              <w:t>3.6. Nghỉ sinh con</w:t>
            </w:r>
            <w:r w:rsidR="00BE78DC">
              <w:rPr>
                <w:noProof/>
                <w:webHidden/>
              </w:rPr>
              <w:tab/>
            </w:r>
            <w:r w:rsidR="00BE78DC">
              <w:rPr>
                <w:noProof/>
                <w:webHidden/>
              </w:rPr>
              <w:fldChar w:fldCharType="begin"/>
            </w:r>
            <w:r w:rsidR="00BE78DC">
              <w:rPr>
                <w:noProof/>
                <w:webHidden/>
              </w:rPr>
              <w:instrText xml:space="preserve"> PAGEREF _Toc532475128 \h </w:instrText>
            </w:r>
            <w:r w:rsidR="00BE78DC">
              <w:rPr>
                <w:noProof/>
                <w:webHidden/>
              </w:rPr>
            </w:r>
            <w:r w:rsidR="00BE78DC">
              <w:rPr>
                <w:noProof/>
                <w:webHidden/>
              </w:rPr>
              <w:fldChar w:fldCharType="separate"/>
            </w:r>
            <w:r w:rsidR="00BE78DC">
              <w:rPr>
                <w:noProof/>
                <w:webHidden/>
              </w:rPr>
              <w:t>11</w:t>
            </w:r>
            <w:r w:rsidR="00BE78DC">
              <w:rPr>
                <w:noProof/>
                <w:webHidden/>
              </w:rPr>
              <w:fldChar w:fldCharType="end"/>
            </w:r>
          </w:hyperlink>
        </w:p>
        <w:p w:rsidR="00BE78DC" w:rsidRDefault="0085587E">
          <w:pPr>
            <w:pStyle w:val="TOC2"/>
            <w:rPr>
              <w:rFonts w:asciiTheme="minorHAnsi" w:eastAsiaTheme="minorEastAsia" w:hAnsiTheme="minorHAnsi" w:cstheme="minorBidi"/>
              <w:noProof/>
              <w:sz w:val="22"/>
              <w:szCs w:val="22"/>
            </w:rPr>
          </w:pPr>
          <w:hyperlink w:anchor="_Toc532475129" w:history="1">
            <w:r w:rsidR="00BE78DC" w:rsidRPr="00F166A9">
              <w:rPr>
                <w:rStyle w:val="Hyperlink"/>
                <w:noProof/>
              </w:rPr>
              <w:t>3.7. Nghỉ việc riêng</w:t>
            </w:r>
            <w:r w:rsidR="00BE78DC">
              <w:rPr>
                <w:noProof/>
                <w:webHidden/>
              </w:rPr>
              <w:tab/>
            </w:r>
            <w:r w:rsidR="00BE78DC">
              <w:rPr>
                <w:noProof/>
                <w:webHidden/>
              </w:rPr>
              <w:fldChar w:fldCharType="begin"/>
            </w:r>
            <w:r w:rsidR="00BE78DC">
              <w:rPr>
                <w:noProof/>
                <w:webHidden/>
              </w:rPr>
              <w:instrText xml:space="preserve"> PAGEREF _Toc532475129 \h </w:instrText>
            </w:r>
            <w:r w:rsidR="00BE78DC">
              <w:rPr>
                <w:noProof/>
                <w:webHidden/>
              </w:rPr>
            </w:r>
            <w:r w:rsidR="00BE78DC">
              <w:rPr>
                <w:noProof/>
                <w:webHidden/>
              </w:rPr>
              <w:fldChar w:fldCharType="separate"/>
            </w:r>
            <w:r w:rsidR="00BE78DC">
              <w:rPr>
                <w:noProof/>
                <w:webHidden/>
              </w:rPr>
              <w:t>12</w:t>
            </w:r>
            <w:r w:rsidR="00BE78DC">
              <w:rPr>
                <w:noProof/>
                <w:webHidden/>
              </w:rPr>
              <w:fldChar w:fldCharType="end"/>
            </w:r>
          </w:hyperlink>
        </w:p>
        <w:p w:rsidR="00BE78DC" w:rsidRDefault="0085587E">
          <w:pPr>
            <w:pStyle w:val="TOC2"/>
            <w:rPr>
              <w:rFonts w:asciiTheme="minorHAnsi" w:eastAsiaTheme="minorEastAsia" w:hAnsiTheme="minorHAnsi" w:cstheme="minorBidi"/>
              <w:noProof/>
              <w:sz w:val="22"/>
              <w:szCs w:val="22"/>
            </w:rPr>
          </w:pPr>
          <w:hyperlink w:anchor="_Toc532475130" w:history="1">
            <w:r w:rsidR="00BE78DC" w:rsidRPr="00F166A9">
              <w:rPr>
                <w:rStyle w:val="Hyperlink"/>
                <w:noProof/>
              </w:rPr>
              <w:t>3.8. Nghỉ không lương</w:t>
            </w:r>
            <w:r w:rsidR="00BE78DC">
              <w:rPr>
                <w:noProof/>
                <w:webHidden/>
              </w:rPr>
              <w:tab/>
            </w:r>
            <w:r w:rsidR="00BE78DC">
              <w:rPr>
                <w:noProof/>
                <w:webHidden/>
              </w:rPr>
              <w:fldChar w:fldCharType="begin"/>
            </w:r>
            <w:r w:rsidR="00BE78DC">
              <w:rPr>
                <w:noProof/>
                <w:webHidden/>
              </w:rPr>
              <w:instrText xml:space="preserve"> PAGEREF _Toc532475130 \h </w:instrText>
            </w:r>
            <w:r w:rsidR="00BE78DC">
              <w:rPr>
                <w:noProof/>
                <w:webHidden/>
              </w:rPr>
            </w:r>
            <w:r w:rsidR="00BE78DC">
              <w:rPr>
                <w:noProof/>
                <w:webHidden/>
              </w:rPr>
              <w:fldChar w:fldCharType="separate"/>
            </w:r>
            <w:r w:rsidR="00BE78DC">
              <w:rPr>
                <w:noProof/>
                <w:webHidden/>
              </w:rPr>
              <w:t>12</w:t>
            </w:r>
            <w:r w:rsidR="00BE78DC">
              <w:rPr>
                <w:noProof/>
                <w:webHidden/>
              </w:rPr>
              <w:fldChar w:fldCharType="end"/>
            </w:r>
          </w:hyperlink>
        </w:p>
        <w:p w:rsidR="00BE78DC" w:rsidRDefault="0085587E">
          <w:pPr>
            <w:pStyle w:val="TOC2"/>
            <w:rPr>
              <w:rFonts w:asciiTheme="minorHAnsi" w:eastAsiaTheme="minorEastAsia" w:hAnsiTheme="minorHAnsi" w:cstheme="minorBidi"/>
              <w:noProof/>
              <w:sz w:val="22"/>
              <w:szCs w:val="22"/>
            </w:rPr>
          </w:pPr>
          <w:hyperlink w:anchor="_Toc532475131" w:history="1">
            <w:r w:rsidR="00BE78DC" w:rsidRPr="00F166A9">
              <w:rPr>
                <w:rStyle w:val="Hyperlink"/>
                <w:noProof/>
              </w:rPr>
              <w:t>3.9. Nghỉ phép</w:t>
            </w:r>
            <w:r w:rsidR="00BE78DC">
              <w:rPr>
                <w:noProof/>
                <w:webHidden/>
              </w:rPr>
              <w:tab/>
            </w:r>
            <w:r w:rsidR="00BE78DC">
              <w:rPr>
                <w:noProof/>
                <w:webHidden/>
              </w:rPr>
              <w:fldChar w:fldCharType="begin"/>
            </w:r>
            <w:r w:rsidR="00BE78DC">
              <w:rPr>
                <w:noProof/>
                <w:webHidden/>
              </w:rPr>
              <w:instrText xml:space="preserve"> PAGEREF _Toc532475131 \h </w:instrText>
            </w:r>
            <w:r w:rsidR="00BE78DC">
              <w:rPr>
                <w:noProof/>
                <w:webHidden/>
              </w:rPr>
            </w:r>
            <w:r w:rsidR="00BE78DC">
              <w:rPr>
                <w:noProof/>
                <w:webHidden/>
              </w:rPr>
              <w:fldChar w:fldCharType="separate"/>
            </w:r>
            <w:r w:rsidR="00BE78DC">
              <w:rPr>
                <w:noProof/>
                <w:webHidden/>
              </w:rPr>
              <w:t>12</w:t>
            </w:r>
            <w:r w:rsidR="00BE78DC">
              <w:rPr>
                <w:noProof/>
                <w:webHidden/>
              </w:rPr>
              <w:fldChar w:fldCharType="end"/>
            </w:r>
          </w:hyperlink>
        </w:p>
        <w:p w:rsidR="00BE78DC" w:rsidRDefault="0085587E">
          <w:pPr>
            <w:pStyle w:val="TOC2"/>
            <w:rPr>
              <w:rFonts w:asciiTheme="minorHAnsi" w:eastAsiaTheme="minorEastAsia" w:hAnsiTheme="minorHAnsi" w:cstheme="minorBidi"/>
              <w:noProof/>
              <w:sz w:val="22"/>
              <w:szCs w:val="22"/>
            </w:rPr>
          </w:pPr>
          <w:hyperlink w:anchor="_Toc532475132" w:history="1">
            <w:r w:rsidR="00BE78DC" w:rsidRPr="00F166A9">
              <w:rPr>
                <w:rStyle w:val="Hyperlink"/>
                <w:noProof/>
              </w:rPr>
              <w:t>3.10. Ngày nghỉ đặc biệt</w:t>
            </w:r>
            <w:r w:rsidR="00BE78DC">
              <w:rPr>
                <w:noProof/>
                <w:webHidden/>
              </w:rPr>
              <w:tab/>
            </w:r>
            <w:r w:rsidR="00BE78DC">
              <w:rPr>
                <w:noProof/>
                <w:webHidden/>
              </w:rPr>
              <w:fldChar w:fldCharType="begin"/>
            </w:r>
            <w:r w:rsidR="00BE78DC">
              <w:rPr>
                <w:noProof/>
                <w:webHidden/>
              </w:rPr>
              <w:instrText xml:space="preserve"> PAGEREF _Toc532475132 \h </w:instrText>
            </w:r>
            <w:r w:rsidR="00BE78DC">
              <w:rPr>
                <w:noProof/>
                <w:webHidden/>
              </w:rPr>
            </w:r>
            <w:r w:rsidR="00BE78DC">
              <w:rPr>
                <w:noProof/>
                <w:webHidden/>
              </w:rPr>
              <w:fldChar w:fldCharType="separate"/>
            </w:r>
            <w:r w:rsidR="00BE78DC">
              <w:rPr>
                <w:noProof/>
                <w:webHidden/>
              </w:rPr>
              <w:t>12</w:t>
            </w:r>
            <w:r w:rsidR="00BE78DC">
              <w:rPr>
                <w:noProof/>
                <w:webHidden/>
              </w:rPr>
              <w:fldChar w:fldCharType="end"/>
            </w:r>
          </w:hyperlink>
        </w:p>
        <w:p w:rsidR="00BE78DC" w:rsidRDefault="0085587E">
          <w:pPr>
            <w:pStyle w:val="TOC1"/>
            <w:rPr>
              <w:rFonts w:asciiTheme="minorHAnsi" w:eastAsiaTheme="minorEastAsia" w:hAnsiTheme="minorHAnsi" w:cstheme="minorBidi"/>
              <w:sz w:val="22"/>
              <w:szCs w:val="22"/>
            </w:rPr>
          </w:pPr>
          <w:hyperlink w:anchor="_Toc532475133" w:history="1">
            <w:r w:rsidR="00BE78DC" w:rsidRPr="00F166A9">
              <w:rPr>
                <w:rStyle w:val="Hyperlink"/>
              </w:rPr>
              <w:t>4. TRẬT TỰ CÔNG TY</w:t>
            </w:r>
            <w:r w:rsidR="00BE78DC">
              <w:rPr>
                <w:webHidden/>
              </w:rPr>
              <w:tab/>
            </w:r>
            <w:r w:rsidR="00BE78DC">
              <w:rPr>
                <w:webHidden/>
              </w:rPr>
              <w:fldChar w:fldCharType="begin"/>
            </w:r>
            <w:r w:rsidR="00BE78DC">
              <w:rPr>
                <w:webHidden/>
              </w:rPr>
              <w:instrText xml:space="preserve"> PAGEREF _Toc532475133 \h </w:instrText>
            </w:r>
            <w:r w:rsidR="00BE78DC">
              <w:rPr>
                <w:webHidden/>
              </w:rPr>
            </w:r>
            <w:r w:rsidR="00BE78DC">
              <w:rPr>
                <w:webHidden/>
              </w:rPr>
              <w:fldChar w:fldCharType="separate"/>
            </w:r>
            <w:r w:rsidR="00BE78DC">
              <w:rPr>
                <w:webHidden/>
              </w:rPr>
              <w:t>13</w:t>
            </w:r>
            <w:r w:rsidR="00BE78DC">
              <w:rPr>
                <w:webHidden/>
              </w:rPr>
              <w:fldChar w:fldCharType="end"/>
            </w:r>
          </w:hyperlink>
        </w:p>
        <w:p w:rsidR="00BE78DC" w:rsidRDefault="0085587E">
          <w:pPr>
            <w:pStyle w:val="TOC2"/>
            <w:rPr>
              <w:rFonts w:asciiTheme="minorHAnsi" w:eastAsiaTheme="minorEastAsia" w:hAnsiTheme="minorHAnsi" w:cstheme="minorBidi"/>
              <w:noProof/>
              <w:sz w:val="22"/>
              <w:szCs w:val="22"/>
            </w:rPr>
          </w:pPr>
          <w:hyperlink w:anchor="_Toc532475134" w:history="1">
            <w:r w:rsidR="00BE78DC" w:rsidRPr="00F166A9">
              <w:rPr>
                <w:rStyle w:val="Hyperlink"/>
                <w:noProof/>
              </w:rPr>
              <w:t>4.1. Thủ tục vào ra Công ty trong và ngoài giờ làm việc</w:t>
            </w:r>
            <w:r w:rsidR="00BE78DC">
              <w:rPr>
                <w:noProof/>
                <w:webHidden/>
              </w:rPr>
              <w:tab/>
            </w:r>
            <w:r w:rsidR="00BE78DC">
              <w:rPr>
                <w:noProof/>
                <w:webHidden/>
              </w:rPr>
              <w:fldChar w:fldCharType="begin"/>
            </w:r>
            <w:r w:rsidR="00BE78DC">
              <w:rPr>
                <w:noProof/>
                <w:webHidden/>
              </w:rPr>
              <w:instrText xml:space="preserve"> PAGEREF _Toc532475134 \h </w:instrText>
            </w:r>
            <w:r w:rsidR="00BE78DC">
              <w:rPr>
                <w:noProof/>
                <w:webHidden/>
              </w:rPr>
            </w:r>
            <w:r w:rsidR="00BE78DC">
              <w:rPr>
                <w:noProof/>
                <w:webHidden/>
              </w:rPr>
              <w:fldChar w:fldCharType="separate"/>
            </w:r>
            <w:r w:rsidR="00BE78DC">
              <w:rPr>
                <w:noProof/>
                <w:webHidden/>
              </w:rPr>
              <w:t>13</w:t>
            </w:r>
            <w:r w:rsidR="00BE78DC">
              <w:rPr>
                <w:noProof/>
                <w:webHidden/>
              </w:rPr>
              <w:fldChar w:fldCharType="end"/>
            </w:r>
          </w:hyperlink>
        </w:p>
        <w:p w:rsidR="00BE78DC" w:rsidRDefault="0085587E">
          <w:pPr>
            <w:pStyle w:val="TOC2"/>
            <w:rPr>
              <w:rFonts w:asciiTheme="minorHAnsi" w:eastAsiaTheme="minorEastAsia" w:hAnsiTheme="minorHAnsi" w:cstheme="minorBidi"/>
              <w:noProof/>
              <w:sz w:val="22"/>
              <w:szCs w:val="22"/>
            </w:rPr>
          </w:pPr>
          <w:hyperlink w:anchor="_Toc532475135" w:history="1">
            <w:r w:rsidR="00BE78DC" w:rsidRPr="00F166A9">
              <w:rPr>
                <w:rStyle w:val="Hyperlink"/>
                <w:noProof/>
              </w:rPr>
              <w:t>4.2. Tiếp khách nơi làm việc</w:t>
            </w:r>
            <w:r w:rsidR="00BE78DC">
              <w:rPr>
                <w:noProof/>
                <w:webHidden/>
              </w:rPr>
              <w:tab/>
            </w:r>
            <w:r w:rsidR="00BE78DC">
              <w:rPr>
                <w:noProof/>
                <w:webHidden/>
              </w:rPr>
              <w:fldChar w:fldCharType="begin"/>
            </w:r>
            <w:r w:rsidR="00BE78DC">
              <w:rPr>
                <w:noProof/>
                <w:webHidden/>
              </w:rPr>
              <w:instrText xml:space="preserve"> PAGEREF _Toc532475135 \h </w:instrText>
            </w:r>
            <w:r w:rsidR="00BE78DC">
              <w:rPr>
                <w:noProof/>
                <w:webHidden/>
              </w:rPr>
            </w:r>
            <w:r w:rsidR="00BE78DC">
              <w:rPr>
                <w:noProof/>
                <w:webHidden/>
              </w:rPr>
              <w:fldChar w:fldCharType="separate"/>
            </w:r>
            <w:r w:rsidR="00BE78DC">
              <w:rPr>
                <w:noProof/>
                <w:webHidden/>
              </w:rPr>
              <w:t>13</w:t>
            </w:r>
            <w:r w:rsidR="00BE78DC">
              <w:rPr>
                <w:noProof/>
                <w:webHidden/>
              </w:rPr>
              <w:fldChar w:fldCharType="end"/>
            </w:r>
          </w:hyperlink>
        </w:p>
        <w:p w:rsidR="00BE78DC" w:rsidRDefault="0085587E">
          <w:pPr>
            <w:pStyle w:val="TOC2"/>
            <w:rPr>
              <w:rFonts w:asciiTheme="minorHAnsi" w:eastAsiaTheme="minorEastAsia" w:hAnsiTheme="minorHAnsi" w:cstheme="minorBidi"/>
              <w:noProof/>
              <w:sz w:val="22"/>
              <w:szCs w:val="22"/>
            </w:rPr>
          </w:pPr>
          <w:hyperlink w:anchor="_Toc532475136" w:history="1">
            <w:r w:rsidR="00BE78DC" w:rsidRPr="00F166A9">
              <w:rPr>
                <w:rStyle w:val="Hyperlink"/>
                <w:noProof/>
              </w:rPr>
              <w:t>4.3. Trang phục</w:t>
            </w:r>
            <w:r w:rsidR="00BE78DC">
              <w:rPr>
                <w:noProof/>
                <w:webHidden/>
              </w:rPr>
              <w:tab/>
            </w:r>
            <w:r w:rsidR="00BE78DC">
              <w:rPr>
                <w:noProof/>
                <w:webHidden/>
              </w:rPr>
              <w:fldChar w:fldCharType="begin"/>
            </w:r>
            <w:r w:rsidR="00BE78DC">
              <w:rPr>
                <w:noProof/>
                <w:webHidden/>
              </w:rPr>
              <w:instrText xml:space="preserve"> PAGEREF _Toc532475136 \h </w:instrText>
            </w:r>
            <w:r w:rsidR="00BE78DC">
              <w:rPr>
                <w:noProof/>
                <w:webHidden/>
              </w:rPr>
            </w:r>
            <w:r w:rsidR="00BE78DC">
              <w:rPr>
                <w:noProof/>
                <w:webHidden/>
              </w:rPr>
              <w:fldChar w:fldCharType="separate"/>
            </w:r>
            <w:r w:rsidR="00BE78DC">
              <w:rPr>
                <w:noProof/>
                <w:webHidden/>
              </w:rPr>
              <w:t>13</w:t>
            </w:r>
            <w:r w:rsidR="00BE78DC">
              <w:rPr>
                <w:noProof/>
                <w:webHidden/>
              </w:rPr>
              <w:fldChar w:fldCharType="end"/>
            </w:r>
          </w:hyperlink>
        </w:p>
        <w:p w:rsidR="00BE78DC" w:rsidRDefault="0085587E">
          <w:pPr>
            <w:pStyle w:val="TOC2"/>
            <w:rPr>
              <w:rFonts w:asciiTheme="minorHAnsi" w:eastAsiaTheme="minorEastAsia" w:hAnsiTheme="minorHAnsi" w:cstheme="minorBidi"/>
              <w:noProof/>
              <w:sz w:val="22"/>
              <w:szCs w:val="22"/>
            </w:rPr>
          </w:pPr>
          <w:hyperlink w:anchor="_Toc532475137" w:history="1">
            <w:r w:rsidR="00BE78DC" w:rsidRPr="00F166A9">
              <w:rPr>
                <w:rStyle w:val="Hyperlink"/>
                <w:noProof/>
              </w:rPr>
              <w:t>4.4. Đồng phục</w:t>
            </w:r>
            <w:r w:rsidR="00BE78DC">
              <w:rPr>
                <w:noProof/>
                <w:webHidden/>
              </w:rPr>
              <w:tab/>
            </w:r>
            <w:r w:rsidR="00BE78DC">
              <w:rPr>
                <w:noProof/>
                <w:webHidden/>
              </w:rPr>
              <w:fldChar w:fldCharType="begin"/>
            </w:r>
            <w:r w:rsidR="00BE78DC">
              <w:rPr>
                <w:noProof/>
                <w:webHidden/>
              </w:rPr>
              <w:instrText xml:space="preserve"> PAGEREF _Toc532475137 \h </w:instrText>
            </w:r>
            <w:r w:rsidR="00BE78DC">
              <w:rPr>
                <w:noProof/>
                <w:webHidden/>
              </w:rPr>
            </w:r>
            <w:r w:rsidR="00BE78DC">
              <w:rPr>
                <w:noProof/>
                <w:webHidden/>
              </w:rPr>
              <w:fldChar w:fldCharType="separate"/>
            </w:r>
            <w:r w:rsidR="00BE78DC">
              <w:rPr>
                <w:noProof/>
                <w:webHidden/>
              </w:rPr>
              <w:t>13</w:t>
            </w:r>
            <w:r w:rsidR="00BE78DC">
              <w:rPr>
                <w:noProof/>
                <w:webHidden/>
              </w:rPr>
              <w:fldChar w:fldCharType="end"/>
            </w:r>
          </w:hyperlink>
        </w:p>
        <w:p w:rsidR="00BE78DC" w:rsidRDefault="0085587E">
          <w:pPr>
            <w:pStyle w:val="TOC1"/>
            <w:rPr>
              <w:rFonts w:asciiTheme="minorHAnsi" w:eastAsiaTheme="minorEastAsia" w:hAnsiTheme="minorHAnsi" w:cstheme="minorBidi"/>
              <w:sz w:val="22"/>
              <w:szCs w:val="22"/>
            </w:rPr>
          </w:pPr>
          <w:hyperlink w:anchor="_Toc532475138" w:history="1">
            <w:r w:rsidR="00BE78DC" w:rsidRPr="00F166A9">
              <w:rPr>
                <w:rStyle w:val="Hyperlink"/>
              </w:rPr>
              <w:t>5. AN TOÀN VỆ SINH LAO ĐỘNG</w:t>
            </w:r>
            <w:r w:rsidR="00BE78DC">
              <w:rPr>
                <w:webHidden/>
              </w:rPr>
              <w:tab/>
            </w:r>
            <w:r w:rsidR="00BE78DC">
              <w:rPr>
                <w:webHidden/>
              </w:rPr>
              <w:fldChar w:fldCharType="begin"/>
            </w:r>
            <w:r w:rsidR="00BE78DC">
              <w:rPr>
                <w:webHidden/>
              </w:rPr>
              <w:instrText xml:space="preserve"> PAGEREF _Toc532475138 \h </w:instrText>
            </w:r>
            <w:r w:rsidR="00BE78DC">
              <w:rPr>
                <w:webHidden/>
              </w:rPr>
            </w:r>
            <w:r w:rsidR="00BE78DC">
              <w:rPr>
                <w:webHidden/>
              </w:rPr>
              <w:fldChar w:fldCharType="separate"/>
            </w:r>
            <w:r w:rsidR="00BE78DC">
              <w:rPr>
                <w:webHidden/>
              </w:rPr>
              <w:t>13</w:t>
            </w:r>
            <w:r w:rsidR="00BE78DC">
              <w:rPr>
                <w:webHidden/>
              </w:rPr>
              <w:fldChar w:fldCharType="end"/>
            </w:r>
          </w:hyperlink>
        </w:p>
        <w:p w:rsidR="00BE78DC" w:rsidRDefault="0085587E">
          <w:pPr>
            <w:pStyle w:val="TOC2"/>
            <w:rPr>
              <w:rFonts w:asciiTheme="minorHAnsi" w:eastAsiaTheme="minorEastAsia" w:hAnsiTheme="minorHAnsi" w:cstheme="minorBidi"/>
              <w:noProof/>
              <w:sz w:val="22"/>
              <w:szCs w:val="22"/>
            </w:rPr>
          </w:pPr>
          <w:hyperlink w:anchor="_Toc532475139" w:history="1">
            <w:r w:rsidR="00BE78DC" w:rsidRPr="00F166A9">
              <w:rPr>
                <w:rStyle w:val="Hyperlink"/>
                <w:noProof/>
              </w:rPr>
              <w:t>5.1. Xây dựng môi trường làm việc</w:t>
            </w:r>
            <w:r w:rsidR="00BE78DC">
              <w:rPr>
                <w:noProof/>
                <w:webHidden/>
              </w:rPr>
              <w:tab/>
            </w:r>
            <w:r w:rsidR="00BE78DC">
              <w:rPr>
                <w:noProof/>
                <w:webHidden/>
              </w:rPr>
              <w:fldChar w:fldCharType="begin"/>
            </w:r>
            <w:r w:rsidR="00BE78DC">
              <w:rPr>
                <w:noProof/>
                <w:webHidden/>
              </w:rPr>
              <w:instrText xml:space="preserve"> PAGEREF _Toc532475139 \h </w:instrText>
            </w:r>
            <w:r w:rsidR="00BE78DC">
              <w:rPr>
                <w:noProof/>
                <w:webHidden/>
              </w:rPr>
            </w:r>
            <w:r w:rsidR="00BE78DC">
              <w:rPr>
                <w:noProof/>
                <w:webHidden/>
              </w:rPr>
              <w:fldChar w:fldCharType="separate"/>
            </w:r>
            <w:r w:rsidR="00BE78DC">
              <w:rPr>
                <w:noProof/>
                <w:webHidden/>
              </w:rPr>
              <w:t>13</w:t>
            </w:r>
            <w:r w:rsidR="00BE78DC">
              <w:rPr>
                <w:noProof/>
                <w:webHidden/>
              </w:rPr>
              <w:fldChar w:fldCharType="end"/>
            </w:r>
          </w:hyperlink>
        </w:p>
        <w:p w:rsidR="00BE78DC" w:rsidRDefault="0085587E">
          <w:pPr>
            <w:pStyle w:val="TOC2"/>
            <w:rPr>
              <w:rFonts w:asciiTheme="minorHAnsi" w:eastAsiaTheme="minorEastAsia" w:hAnsiTheme="minorHAnsi" w:cstheme="minorBidi"/>
              <w:noProof/>
              <w:sz w:val="22"/>
              <w:szCs w:val="22"/>
            </w:rPr>
          </w:pPr>
          <w:hyperlink w:anchor="_Toc532475140" w:history="1">
            <w:r w:rsidR="00BE78DC" w:rsidRPr="00F166A9">
              <w:rPr>
                <w:rStyle w:val="Hyperlink"/>
                <w:noProof/>
              </w:rPr>
              <w:t>5.2. Phòng cháy chữa cháy</w:t>
            </w:r>
            <w:r w:rsidR="00BE78DC">
              <w:rPr>
                <w:noProof/>
                <w:webHidden/>
              </w:rPr>
              <w:tab/>
            </w:r>
            <w:r w:rsidR="00BE78DC">
              <w:rPr>
                <w:noProof/>
                <w:webHidden/>
              </w:rPr>
              <w:fldChar w:fldCharType="begin"/>
            </w:r>
            <w:r w:rsidR="00BE78DC">
              <w:rPr>
                <w:noProof/>
                <w:webHidden/>
              </w:rPr>
              <w:instrText xml:space="preserve"> PAGEREF _Toc532475140 \h </w:instrText>
            </w:r>
            <w:r w:rsidR="00BE78DC">
              <w:rPr>
                <w:noProof/>
                <w:webHidden/>
              </w:rPr>
            </w:r>
            <w:r w:rsidR="00BE78DC">
              <w:rPr>
                <w:noProof/>
                <w:webHidden/>
              </w:rPr>
              <w:fldChar w:fldCharType="separate"/>
            </w:r>
            <w:r w:rsidR="00BE78DC">
              <w:rPr>
                <w:noProof/>
                <w:webHidden/>
              </w:rPr>
              <w:t>14</w:t>
            </w:r>
            <w:r w:rsidR="00BE78DC">
              <w:rPr>
                <w:noProof/>
                <w:webHidden/>
              </w:rPr>
              <w:fldChar w:fldCharType="end"/>
            </w:r>
          </w:hyperlink>
        </w:p>
        <w:p w:rsidR="00BE78DC" w:rsidRDefault="0085587E">
          <w:pPr>
            <w:pStyle w:val="TOC2"/>
            <w:rPr>
              <w:rFonts w:asciiTheme="minorHAnsi" w:eastAsiaTheme="minorEastAsia" w:hAnsiTheme="minorHAnsi" w:cstheme="minorBidi"/>
              <w:noProof/>
              <w:sz w:val="22"/>
              <w:szCs w:val="22"/>
            </w:rPr>
          </w:pPr>
          <w:hyperlink w:anchor="_Toc532475141" w:history="1">
            <w:r w:rsidR="00BE78DC" w:rsidRPr="00F166A9">
              <w:rPr>
                <w:rStyle w:val="Hyperlink"/>
                <w:noProof/>
              </w:rPr>
              <w:t>5.3. An toàn lao động</w:t>
            </w:r>
            <w:r w:rsidR="00BE78DC">
              <w:rPr>
                <w:noProof/>
                <w:webHidden/>
              </w:rPr>
              <w:tab/>
            </w:r>
            <w:r w:rsidR="00BE78DC">
              <w:rPr>
                <w:noProof/>
                <w:webHidden/>
              </w:rPr>
              <w:fldChar w:fldCharType="begin"/>
            </w:r>
            <w:r w:rsidR="00BE78DC">
              <w:rPr>
                <w:noProof/>
                <w:webHidden/>
              </w:rPr>
              <w:instrText xml:space="preserve"> PAGEREF _Toc532475141 \h </w:instrText>
            </w:r>
            <w:r w:rsidR="00BE78DC">
              <w:rPr>
                <w:noProof/>
                <w:webHidden/>
              </w:rPr>
            </w:r>
            <w:r w:rsidR="00BE78DC">
              <w:rPr>
                <w:noProof/>
                <w:webHidden/>
              </w:rPr>
              <w:fldChar w:fldCharType="separate"/>
            </w:r>
            <w:r w:rsidR="00BE78DC">
              <w:rPr>
                <w:noProof/>
                <w:webHidden/>
              </w:rPr>
              <w:t>14</w:t>
            </w:r>
            <w:r w:rsidR="00BE78DC">
              <w:rPr>
                <w:noProof/>
                <w:webHidden/>
              </w:rPr>
              <w:fldChar w:fldCharType="end"/>
            </w:r>
          </w:hyperlink>
        </w:p>
        <w:p w:rsidR="00BE78DC" w:rsidRDefault="0085587E">
          <w:pPr>
            <w:pStyle w:val="TOC2"/>
            <w:rPr>
              <w:rFonts w:asciiTheme="minorHAnsi" w:eastAsiaTheme="minorEastAsia" w:hAnsiTheme="minorHAnsi" w:cstheme="minorBidi"/>
              <w:noProof/>
              <w:sz w:val="22"/>
              <w:szCs w:val="22"/>
            </w:rPr>
          </w:pPr>
          <w:hyperlink w:anchor="_Toc532475142" w:history="1">
            <w:r w:rsidR="00BE78DC" w:rsidRPr="00F166A9">
              <w:rPr>
                <w:rStyle w:val="Hyperlink"/>
                <w:noProof/>
              </w:rPr>
              <w:t>5.4. Vệ sinh lao động nơi làm việc</w:t>
            </w:r>
            <w:r w:rsidR="00BE78DC">
              <w:rPr>
                <w:noProof/>
                <w:webHidden/>
              </w:rPr>
              <w:tab/>
            </w:r>
            <w:r w:rsidR="00BE78DC">
              <w:rPr>
                <w:noProof/>
                <w:webHidden/>
              </w:rPr>
              <w:fldChar w:fldCharType="begin"/>
            </w:r>
            <w:r w:rsidR="00BE78DC">
              <w:rPr>
                <w:noProof/>
                <w:webHidden/>
              </w:rPr>
              <w:instrText xml:space="preserve"> PAGEREF _Toc532475142 \h </w:instrText>
            </w:r>
            <w:r w:rsidR="00BE78DC">
              <w:rPr>
                <w:noProof/>
                <w:webHidden/>
              </w:rPr>
            </w:r>
            <w:r w:rsidR="00BE78DC">
              <w:rPr>
                <w:noProof/>
                <w:webHidden/>
              </w:rPr>
              <w:fldChar w:fldCharType="separate"/>
            </w:r>
            <w:r w:rsidR="00BE78DC">
              <w:rPr>
                <w:noProof/>
                <w:webHidden/>
              </w:rPr>
              <w:t>15</w:t>
            </w:r>
            <w:r w:rsidR="00BE78DC">
              <w:rPr>
                <w:noProof/>
                <w:webHidden/>
              </w:rPr>
              <w:fldChar w:fldCharType="end"/>
            </w:r>
          </w:hyperlink>
        </w:p>
        <w:p w:rsidR="00BE78DC" w:rsidRDefault="0085587E">
          <w:pPr>
            <w:pStyle w:val="TOC1"/>
            <w:rPr>
              <w:rFonts w:asciiTheme="minorHAnsi" w:eastAsiaTheme="minorEastAsia" w:hAnsiTheme="minorHAnsi" w:cstheme="minorBidi"/>
              <w:sz w:val="22"/>
              <w:szCs w:val="22"/>
            </w:rPr>
          </w:pPr>
          <w:hyperlink w:anchor="_Toc532475143" w:history="1">
            <w:r w:rsidR="00BE78DC" w:rsidRPr="00F166A9">
              <w:rPr>
                <w:rStyle w:val="Hyperlink"/>
              </w:rPr>
              <w:t>6. ĐẠO ĐỨC NGHỀ NGHIỆP</w:t>
            </w:r>
            <w:r w:rsidR="00BE78DC">
              <w:rPr>
                <w:webHidden/>
              </w:rPr>
              <w:tab/>
            </w:r>
            <w:r w:rsidR="00BE78DC">
              <w:rPr>
                <w:webHidden/>
              </w:rPr>
              <w:fldChar w:fldCharType="begin"/>
            </w:r>
            <w:r w:rsidR="00BE78DC">
              <w:rPr>
                <w:webHidden/>
              </w:rPr>
              <w:instrText xml:space="preserve"> PAGEREF _Toc532475143 \h </w:instrText>
            </w:r>
            <w:r w:rsidR="00BE78DC">
              <w:rPr>
                <w:webHidden/>
              </w:rPr>
            </w:r>
            <w:r w:rsidR="00BE78DC">
              <w:rPr>
                <w:webHidden/>
              </w:rPr>
              <w:fldChar w:fldCharType="separate"/>
            </w:r>
            <w:r w:rsidR="00BE78DC">
              <w:rPr>
                <w:webHidden/>
              </w:rPr>
              <w:t>15</w:t>
            </w:r>
            <w:r w:rsidR="00BE78DC">
              <w:rPr>
                <w:webHidden/>
              </w:rPr>
              <w:fldChar w:fldCharType="end"/>
            </w:r>
          </w:hyperlink>
        </w:p>
        <w:p w:rsidR="00BE78DC" w:rsidRDefault="0085587E">
          <w:pPr>
            <w:pStyle w:val="TOC2"/>
            <w:rPr>
              <w:rFonts w:asciiTheme="minorHAnsi" w:eastAsiaTheme="minorEastAsia" w:hAnsiTheme="minorHAnsi" w:cstheme="minorBidi"/>
              <w:noProof/>
              <w:sz w:val="22"/>
              <w:szCs w:val="22"/>
            </w:rPr>
          </w:pPr>
          <w:hyperlink w:anchor="_Toc532475144" w:history="1">
            <w:r w:rsidR="00BE78DC" w:rsidRPr="00F166A9">
              <w:rPr>
                <w:rStyle w:val="Hyperlink"/>
                <w:noProof/>
              </w:rPr>
              <w:t>6.1. Trộm cắp và phá hoại tài sản của khách hàng, tài sản của Công</w:t>
            </w:r>
            <w:r w:rsidR="00BE78DC" w:rsidRPr="00F166A9">
              <w:rPr>
                <w:rStyle w:val="Hyperlink"/>
                <w:noProof/>
                <w:spacing w:val="-13"/>
              </w:rPr>
              <w:t xml:space="preserve"> </w:t>
            </w:r>
            <w:r w:rsidR="00BE78DC" w:rsidRPr="00F166A9">
              <w:rPr>
                <w:rStyle w:val="Hyperlink"/>
                <w:noProof/>
              </w:rPr>
              <w:t>ty</w:t>
            </w:r>
            <w:r w:rsidR="00BE78DC">
              <w:rPr>
                <w:noProof/>
                <w:webHidden/>
              </w:rPr>
              <w:tab/>
            </w:r>
            <w:r w:rsidR="00BE78DC">
              <w:rPr>
                <w:noProof/>
                <w:webHidden/>
              </w:rPr>
              <w:fldChar w:fldCharType="begin"/>
            </w:r>
            <w:r w:rsidR="00BE78DC">
              <w:rPr>
                <w:noProof/>
                <w:webHidden/>
              </w:rPr>
              <w:instrText xml:space="preserve"> PAGEREF _Toc532475144 \h </w:instrText>
            </w:r>
            <w:r w:rsidR="00BE78DC">
              <w:rPr>
                <w:noProof/>
                <w:webHidden/>
              </w:rPr>
            </w:r>
            <w:r w:rsidR="00BE78DC">
              <w:rPr>
                <w:noProof/>
                <w:webHidden/>
              </w:rPr>
              <w:fldChar w:fldCharType="separate"/>
            </w:r>
            <w:r w:rsidR="00BE78DC">
              <w:rPr>
                <w:noProof/>
                <w:webHidden/>
              </w:rPr>
              <w:t>15</w:t>
            </w:r>
            <w:r w:rsidR="00BE78DC">
              <w:rPr>
                <w:noProof/>
                <w:webHidden/>
              </w:rPr>
              <w:fldChar w:fldCharType="end"/>
            </w:r>
          </w:hyperlink>
        </w:p>
        <w:p w:rsidR="00BE78DC" w:rsidRDefault="0085587E">
          <w:pPr>
            <w:pStyle w:val="TOC2"/>
            <w:rPr>
              <w:rFonts w:asciiTheme="minorHAnsi" w:eastAsiaTheme="minorEastAsia" w:hAnsiTheme="minorHAnsi" w:cstheme="minorBidi"/>
              <w:noProof/>
              <w:sz w:val="22"/>
              <w:szCs w:val="22"/>
            </w:rPr>
          </w:pPr>
          <w:hyperlink w:anchor="_Toc532475145" w:history="1">
            <w:r w:rsidR="00BE78DC" w:rsidRPr="00F166A9">
              <w:rPr>
                <w:rStyle w:val="Hyperlink"/>
                <w:noProof/>
              </w:rPr>
              <w:t>6.2. Giữ bí mật về tiền lương</w:t>
            </w:r>
            <w:r w:rsidR="00BE78DC">
              <w:rPr>
                <w:noProof/>
                <w:webHidden/>
              </w:rPr>
              <w:tab/>
            </w:r>
            <w:r w:rsidR="00BE78DC">
              <w:rPr>
                <w:noProof/>
                <w:webHidden/>
              </w:rPr>
              <w:fldChar w:fldCharType="begin"/>
            </w:r>
            <w:r w:rsidR="00BE78DC">
              <w:rPr>
                <w:noProof/>
                <w:webHidden/>
              </w:rPr>
              <w:instrText xml:space="preserve"> PAGEREF _Toc532475145 \h </w:instrText>
            </w:r>
            <w:r w:rsidR="00BE78DC">
              <w:rPr>
                <w:noProof/>
                <w:webHidden/>
              </w:rPr>
            </w:r>
            <w:r w:rsidR="00BE78DC">
              <w:rPr>
                <w:noProof/>
                <w:webHidden/>
              </w:rPr>
              <w:fldChar w:fldCharType="separate"/>
            </w:r>
            <w:r w:rsidR="00BE78DC">
              <w:rPr>
                <w:noProof/>
                <w:webHidden/>
              </w:rPr>
              <w:t>15</w:t>
            </w:r>
            <w:r w:rsidR="00BE78DC">
              <w:rPr>
                <w:noProof/>
                <w:webHidden/>
              </w:rPr>
              <w:fldChar w:fldCharType="end"/>
            </w:r>
          </w:hyperlink>
        </w:p>
        <w:p w:rsidR="00BE78DC" w:rsidRDefault="0085587E">
          <w:pPr>
            <w:pStyle w:val="TOC2"/>
            <w:rPr>
              <w:rFonts w:asciiTheme="minorHAnsi" w:eastAsiaTheme="minorEastAsia" w:hAnsiTheme="minorHAnsi" w:cstheme="minorBidi"/>
              <w:noProof/>
              <w:sz w:val="22"/>
              <w:szCs w:val="22"/>
            </w:rPr>
          </w:pPr>
          <w:hyperlink w:anchor="_Toc532475146" w:history="1">
            <w:r w:rsidR="00BE78DC" w:rsidRPr="00F166A9">
              <w:rPr>
                <w:rStyle w:val="Hyperlink"/>
                <w:noProof/>
              </w:rPr>
              <w:t>6.3. Trách nhiệm của nhân viên đối với tài sản công ty</w:t>
            </w:r>
            <w:r w:rsidR="00BE78DC">
              <w:rPr>
                <w:noProof/>
                <w:webHidden/>
              </w:rPr>
              <w:tab/>
            </w:r>
            <w:r w:rsidR="00BE78DC">
              <w:rPr>
                <w:noProof/>
                <w:webHidden/>
              </w:rPr>
              <w:fldChar w:fldCharType="begin"/>
            </w:r>
            <w:r w:rsidR="00BE78DC">
              <w:rPr>
                <w:noProof/>
                <w:webHidden/>
              </w:rPr>
              <w:instrText xml:space="preserve"> PAGEREF _Toc532475146 \h </w:instrText>
            </w:r>
            <w:r w:rsidR="00BE78DC">
              <w:rPr>
                <w:noProof/>
                <w:webHidden/>
              </w:rPr>
            </w:r>
            <w:r w:rsidR="00BE78DC">
              <w:rPr>
                <w:noProof/>
                <w:webHidden/>
              </w:rPr>
              <w:fldChar w:fldCharType="separate"/>
            </w:r>
            <w:r w:rsidR="00BE78DC">
              <w:rPr>
                <w:noProof/>
                <w:webHidden/>
              </w:rPr>
              <w:t>15</w:t>
            </w:r>
            <w:r w:rsidR="00BE78DC">
              <w:rPr>
                <w:noProof/>
                <w:webHidden/>
              </w:rPr>
              <w:fldChar w:fldCharType="end"/>
            </w:r>
          </w:hyperlink>
        </w:p>
        <w:p w:rsidR="00BE78DC" w:rsidRDefault="0085587E">
          <w:pPr>
            <w:pStyle w:val="TOC2"/>
            <w:rPr>
              <w:rFonts w:asciiTheme="minorHAnsi" w:eastAsiaTheme="minorEastAsia" w:hAnsiTheme="minorHAnsi" w:cstheme="minorBidi"/>
              <w:noProof/>
              <w:sz w:val="22"/>
              <w:szCs w:val="22"/>
            </w:rPr>
          </w:pPr>
          <w:hyperlink w:anchor="_Toc532475147" w:history="1">
            <w:r w:rsidR="00BE78DC" w:rsidRPr="00F166A9">
              <w:rPr>
                <w:rStyle w:val="Hyperlink"/>
                <w:noProof/>
              </w:rPr>
              <w:t>6.4. Giữ bí mật công nghệ, kinh doanh</w:t>
            </w:r>
            <w:r w:rsidR="00BE78DC">
              <w:rPr>
                <w:noProof/>
                <w:webHidden/>
              </w:rPr>
              <w:tab/>
            </w:r>
            <w:r w:rsidR="00BE78DC">
              <w:rPr>
                <w:noProof/>
                <w:webHidden/>
              </w:rPr>
              <w:fldChar w:fldCharType="begin"/>
            </w:r>
            <w:r w:rsidR="00BE78DC">
              <w:rPr>
                <w:noProof/>
                <w:webHidden/>
              </w:rPr>
              <w:instrText xml:space="preserve"> PAGEREF _Toc532475147 \h </w:instrText>
            </w:r>
            <w:r w:rsidR="00BE78DC">
              <w:rPr>
                <w:noProof/>
                <w:webHidden/>
              </w:rPr>
            </w:r>
            <w:r w:rsidR="00BE78DC">
              <w:rPr>
                <w:noProof/>
                <w:webHidden/>
              </w:rPr>
              <w:fldChar w:fldCharType="separate"/>
            </w:r>
            <w:r w:rsidR="00BE78DC">
              <w:rPr>
                <w:noProof/>
                <w:webHidden/>
              </w:rPr>
              <w:t>15</w:t>
            </w:r>
            <w:r w:rsidR="00BE78DC">
              <w:rPr>
                <w:noProof/>
                <w:webHidden/>
              </w:rPr>
              <w:fldChar w:fldCharType="end"/>
            </w:r>
          </w:hyperlink>
        </w:p>
        <w:p w:rsidR="00BE78DC" w:rsidRDefault="0085587E">
          <w:pPr>
            <w:pStyle w:val="TOC1"/>
            <w:rPr>
              <w:rFonts w:asciiTheme="minorHAnsi" w:eastAsiaTheme="minorEastAsia" w:hAnsiTheme="minorHAnsi" w:cstheme="minorBidi"/>
              <w:sz w:val="22"/>
              <w:szCs w:val="22"/>
            </w:rPr>
          </w:pPr>
          <w:hyperlink w:anchor="_Toc532475148" w:history="1">
            <w:r w:rsidR="00BE78DC" w:rsidRPr="00F166A9">
              <w:rPr>
                <w:rStyle w:val="Hyperlink"/>
              </w:rPr>
              <w:t>7. KHEN THƯỞNG, KỶ LUẬT</w:t>
            </w:r>
            <w:r w:rsidR="00BE78DC">
              <w:rPr>
                <w:webHidden/>
              </w:rPr>
              <w:tab/>
            </w:r>
            <w:r w:rsidR="00BE78DC">
              <w:rPr>
                <w:webHidden/>
              </w:rPr>
              <w:fldChar w:fldCharType="begin"/>
            </w:r>
            <w:r w:rsidR="00BE78DC">
              <w:rPr>
                <w:webHidden/>
              </w:rPr>
              <w:instrText xml:space="preserve"> PAGEREF _Toc532475148 \h </w:instrText>
            </w:r>
            <w:r w:rsidR="00BE78DC">
              <w:rPr>
                <w:webHidden/>
              </w:rPr>
            </w:r>
            <w:r w:rsidR="00BE78DC">
              <w:rPr>
                <w:webHidden/>
              </w:rPr>
              <w:fldChar w:fldCharType="separate"/>
            </w:r>
            <w:r w:rsidR="00BE78DC">
              <w:rPr>
                <w:webHidden/>
              </w:rPr>
              <w:t>16</w:t>
            </w:r>
            <w:r w:rsidR="00BE78DC">
              <w:rPr>
                <w:webHidden/>
              </w:rPr>
              <w:fldChar w:fldCharType="end"/>
            </w:r>
          </w:hyperlink>
        </w:p>
        <w:p w:rsidR="00BE78DC" w:rsidRDefault="0085587E">
          <w:pPr>
            <w:pStyle w:val="TOC2"/>
            <w:rPr>
              <w:rFonts w:asciiTheme="minorHAnsi" w:eastAsiaTheme="minorEastAsia" w:hAnsiTheme="minorHAnsi" w:cstheme="minorBidi"/>
              <w:noProof/>
              <w:sz w:val="22"/>
              <w:szCs w:val="22"/>
            </w:rPr>
          </w:pPr>
          <w:hyperlink w:anchor="_Toc532475149" w:history="1">
            <w:r w:rsidR="00BE78DC" w:rsidRPr="00F166A9">
              <w:rPr>
                <w:rStyle w:val="Hyperlink"/>
                <w:noProof/>
              </w:rPr>
              <w:t>7.1. Các hình thức và điều kiện khen thưởng</w:t>
            </w:r>
            <w:r w:rsidR="00BE78DC">
              <w:rPr>
                <w:noProof/>
                <w:webHidden/>
              </w:rPr>
              <w:tab/>
            </w:r>
            <w:r w:rsidR="00BE78DC">
              <w:rPr>
                <w:noProof/>
                <w:webHidden/>
              </w:rPr>
              <w:fldChar w:fldCharType="begin"/>
            </w:r>
            <w:r w:rsidR="00BE78DC">
              <w:rPr>
                <w:noProof/>
                <w:webHidden/>
              </w:rPr>
              <w:instrText xml:space="preserve"> PAGEREF _Toc532475149 \h </w:instrText>
            </w:r>
            <w:r w:rsidR="00BE78DC">
              <w:rPr>
                <w:noProof/>
                <w:webHidden/>
              </w:rPr>
            </w:r>
            <w:r w:rsidR="00BE78DC">
              <w:rPr>
                <w:noProof/>
                <w:webHidden/>
              </w:rPr>
              <w:fldChar w:fldCharType="separate"/>
            </w:r>
            <w:r w:rsidR="00BE78DC">
              <w:rPr>
                <w:noProof/>
                <w:webHidden/>
              </w:rPr>
              <w:t>16</w:t>
            </w:r>
            <w:r w:rsidR="00BE78DC">
              <w:rPr>
                <w:noProof/>
                <w:webHidden/>
              </w:rPr>
              <w:fldChar w:fldCharType="end"/>
            </w:r>
          </w:hyperlink>
        </w:p>
        <w:p w:rsidR="00BE78DC" w:rsidRDefault="0085587E">
          <w:pPr>
            <w:pStyle w:val="TOC2"/>
            <w:rPr>
              <w:rFonts w:asciiTheme="minorHAnsi" w:eastAsiaTheme="minorEastAsia" w:hAnsiTheme="minorHAnsi" w:cstheme="minorBidi"/>
              <w:noProof/>
              <w:sz w:val="22"/>
              <w:szCs w:val="22"/>
            </w:rPr>
          </w:pPr>
          <w:hyperlink w:anchor="_Toc532475150" w:history="1">
            <w:r w:rsidR="00BE78DC" w:rsidRPr="00F166A9">
              <w:rPr>
                <w:rStyle w:val="Hyperlink"/>
                <w:noProof/>
              </w:rPr>
              <w:t>7.2. Các hình thức kỷ luật</w:t>
            </w:r>
            <w:r w:rsidR="00BE78DC">
              <w:rPr>
                <w:noProof/>
                <w:webHidden/>
              </w:rPr>
              <w:tab/>
            </w:r>
            <w:r w:rsidR="00BE78DC">
              <w:rPr>
                <w:noProof/>
                <w:webHidden/>
              </w:rPr>
              <w:fldChar w:fldCharType="begin"/>
            </w:r>
            <w:r w:rsidR="00BE78DC">
              <w:rPr>
                <w:noProof/>
                <w:webHidden/>
              </w:rPr>
              <w:instrText xml:space="preserve"> PAGEREF _Toc532475150 \h </w:instrText>
            </w:r>
            <w:r w:rsidR="00BE78DC">
              <w:rPr>
                <w:noProof/>
                <w:webHidden/>
              </w:rPr>
            </w:r>
            <w:r w:rsidR="00BE78DC">
              <w:rPr>
                <w:noProof/>
                <w:webHidden/>
              </w:rPr>
              <w:fldChar w:fldCharType="separate"/>
            </w:r>
            <w:r w:rsidR="00BE78DC">
              <w:rPr>
                <w:noProof/>
                <w:webHidden/>
              </w:rPr>
              <w:t>16</w:t>
            </w:r>
            <w:r w:rsidR="00BE78DC">
              <w:rPr>
                <w:noProof/>
                <w:webHidden/>
              </w:rPr>
              <w:fldChar w:fldCharType="end"/>
            </w:r>
          </w:hyperlink>
        </w:p>
        <w:p w:rsidR="0040258E" w:rsidRPr="004B2511" w:rsidRDefault="0040258E" w:rsidP="008646AA">
          <w:pPr>
            <w:spacing w:after="120" w:line="360" w:lineRule="auto"/>
            <w:rPr>
              <w:noProof/>
              <w:sz w:val="24"/>
            </w:rPr>
          </w:pPr>
          <w:r w:rsidRPr="004B2511">
            <w:rPr>
              <w:b/>
              <w:bCs/>
              <w:noProof/>
              <w:sz w:val="24"/>
            </w:rPr>
            <w:fldChar w:fldCharType="end"/>
          </w:r>
        </w:p>
      </w:sdtContent>
    </w:sdt>
    <w:p w:rsidR="0040258E" w:rsidRPr="004B2511" w:rsidRDefault="0040258E" w:rsidP="008646AA">
      <w:pPr>
        <w:spacing w:after="120" w:line="360" w:lineRule="auto"/>
        <w:ind w:firstLine="0"/>
        <w:jc w:val="left"/>
        <w:rPr>
          <w:rFonts w:eastAsiaTheme="majorEastAsia"/>
          <w:b/>
          <w:bCs/>
          <w:kern w:val="32"/>
          <w:sz w:val="28"/>
          <w:szCs w:val="32"/>
        </w:rPr>
      </w:pPr>
      <w:r w:rsidRPr="004B2511">
        <w:rPr>
          <w:sz w:val="24"/>
        </w:rPr>
        <w:br w:type="page"/>
      </w:r>
    </w:p>
    <w:p w:rsidR="00D97DC0" w:rsidRPr="00F9658D" w:rsidRDefault="00D97DC0" w:rsidP="0090494F">
      <w:pPr>
        <w:pStyle w:val="Chuong"/>
        <w:spacing w:before="120" w:line="360" w:lineRule="auto"/>
        <w:jc w:val="center"/>
        <w:rPr>
          <w:rFonts w:cs="Times New Roman"/>
          <w:sz w:val="32"/>
          <w:szCs w:val="32"/>
        </w:rPr>
      </w:pPr>
      <w:bookmarkStart w:id="0" w:name="_Toc532475102"/>
      <w:r w:rsidRPr="00F9658D">
        <w:rPr>
          <w:rFonts w:cs="Times New Roman"/>
          <w:sz w:val="32"/>
          <w:szCs w:val="32"/>
        </w:rPr>
        <w:lastRenderedPageBreak/>
        <w:t>LỜI MỞ ĐẦU</w:t>
      </w:r>
      <w:bookmarkEnd w:id="0"/>
    </w:p>
    <w:p w:rsidR="00D97DC0" w:rsidRPr="004B2511" w:rsidRDefault="00D97DC0" w:rsidP="008646AA">
      <w:pPr>
        <w:spacing w:after="120" w:line="360" w:lineRule="auto"/>
        <w:rPr>
          <w:b/>
          <w:i/>
          <w:sz w:val="24"/>
          <w:szCs w:val="26"/>
        </w:rPr>
      </w:pPr>
      <w:r w:rsidRPr="004B2511">
        <w:rPr>
          <w:b/>
          <w:i/>
          <w:sz w:val="24"/>
          <w:szCs w:val="26"/>
        </w:rPr>
        <w:t>Thân gửi các bạn đồng nghiệp,</w:t>
      </w:r>
    </w:p>
    <w:p w:rsidR="00D97DC0" w:rsidRPr="004B2511" w:rsidRDefault="000F4D85" w:rsidP="008646AA">
      <w:pPr>
        <w:spacing w:after="120" w:line="360" w:lineRule="auto"/>
        <w:rPr>
          <w:sz w:val="24"/>
          <w:szCs w:val="26"/>
        </w:rPr>
      </w:pPr>
      <w:r w:rsidRPr="004B2511">
        <w:rPr>
          <w:sz w:val="24"/>
          <w:szCs w:val="26"/>
        </w:rPr>
        <w:t>Công ty TNHH LIFESUP được thành lập</w:t>
      </w:r>
      <w:r w:rsidR="00D97DC0" w:rsidRPr="004B2511">
        <w:rPr>
          <w:sz w:val="24"/>
          <w:szCs w:val="26"/>
        </w:rPr>
        <w:t xml:space="preserve"> bởi một nhóm chuyên gia nhiệt huyết, nhiều kinh nghiệm </w:t>
      </w:r>
      <w:r w:rsidR="002E72A9" w:rsidRPr="004B2511">
        <w:rPr>
          <w:sz w:val="24"/>
          <w:szCs w:val="26"/>
        </w:rPr>
        <w:t xml:space="preserve">làm việc tại Phần Lan </w:t>
      </w:r>
      <w:r w:rsidR="00D97DC0" w:rsidRPr="004B2511">
        <w:rPr>
          <w:sz w:val="24"/>
          <w:szCs w:val="26"/>
        </w:rPr>
        <w:t xml:space="preserve">cùng lúc với sự phát triển và bùng nổ của Công nghệ Thông tin - Truyền thông. Công ty cam kết phục vụ khách hàng với những dịch vụ tốt nhất, đưa ra những giải pháp hữu ích nhất, luôn theo sát với Slogan: </w:t>
      </w:r>
      <w:r w:rsidR="00D97DC0" w:rsidRPr="004B2511">
        <w:rPr>
          <w:b/>
          <w:sz w:val="24"/>
          <w:szCs w:val="26"/>
        </w:rPr>
        <w:t>‘‘Innovation</w:t>
      </w:r>
      <w:r w:rsidR="004B2511" w:rsidRPr="004B2511">
        <w:rPr>
          <w:b/>
          <w:sz w:val="24"/>
          <w:szCs w:val="26"/>
        </w:rPr>
        <w:t>s</w:t>
      </w:r>
      <w:r w:rsidR="00D97DC0" w:rsidRPr="004B2511">
        <w:rPr>
          <w:b/>
          <w:sz w:val="24"/>
          <w:szCs w:val="26"/>
        </w:rPr>
        <w:t xml:space="preserve"> for Life’’</w:t>
      </w:r>
      <w:r w:rsidR="00D97DC0" w:rsidRPr="004B2511">
        <w:rPr>
          <w:sz w:val="24"/>
          <w:szCs w:val="26"/>
        </w:rPr>
        <w:t xml:space="preserve">. </w:t>
      </w:r>
      <w:r w:rsidR="008646AA" w:rsidRPr="004B2511">
        <w:rPr>
          <w:sz w:val="24"/>
          <w:szCs w:val="26"/>
        </w:rPr>
        <w:t>LIFESUP luôn đặt mục tiêu đặt</w:t>
      </w:r>
      <w:r w:rsidR="00D97DC0" w:rsidRPr="004B2511">
        <w:rPr>
          <w:sz w:val="24"/>
          <w:szCs w:val="26"/>
        </w:rPr>
        <w:t xml:space="preserve"> ch</w:t>
      </w:r>
      <w:r w:rsidRPr="004B2511">
        <w:rPr>
          <w:sz w:val="24"/>
          <w:szCs w:val="26"/>
        </w:rPr>
        <w:t>ất lượng và uy tín. Năm 201</w:t>
      </w:r>
      <w:r w:rsidR="006E6694">
        <w:rPr>
          <w:sz w:val="24"/>
          <w:szCs w:val="26"/>
          <w:lang w:val="vi-VN"/>
        </w:rPr>
        <w:t>7</w:t>
      </w:r>
      <w:r w:rsidR="00D97DC0" w:rsidRPr="004B2511">
        <w:rPr>
          <w:sz w:val="24"/>
          <w:szCs w:val="26"/>
        </w:rPr>
        <w:t xml:space="preserve"> cũng là năm thương hiệu LIFESUP chính thức được ra đời.</w:t>
      </w:r>
    </w:p>
    <w:p w:rsidR="002C11EB" w:rsidRPr="004B2511" w:rsidRDefault="002C11EB" w:rsidP="002C11EB">
      <w:pPr>
        <w:spacing w:after="120" w:line="360" w:lineRule="auto"/>
        <w:ind w:firstLine="567"/>
        <w:rPr>
          <w:sz w:val="24"/>
        </w:rPr>
      </w:pPr>
      <w:r w:rsidRPr="004B2511">
        <w:rPr>
          <w:sz w:val="24"/>
        </w:rPr>
        <w:t>Chúng tôi hiểu sâu sắc rằng để thực hiện được mục tiêu đề ra mọi con người LIFESUP sẽ phải nỗ lực, đồng tâm nhất trí xây dựng hệ thống quy trình dịch vụ, hệ thống quản trị nội bộ và đội ngũ nhân sự vững mạnh. Sự thành công của LIFESUP sẽ không thể trông chờ vào sự may mắn, mà đó là sự nỗ lực của từng cá nhân trong tập thể.</w:t>
      </w:r>
    </w:p>
    <w:p w:rsidR="00D97DC0" w:rsidRPr="004B2511" w:rsidRDefault="00D97DC0" w:rsidP="008646AA">
      <w:pPr>
        <w:spacing w:after="120" w:line="360" w:lineRule="auto"/>
        <w:rPr>
          <w:sz w:val="24"/>
          <w:szCs w:val="26"/>
        </w:rPr>
      </w:pPr>
      <w:r w:rsidRPr="004B2511">
        <w:rPr>
          <w:sz w:val="24"/>
          <w:szCs w:val="26"/>
        </w:rPr>
        <w:t xml:space="preserve">Chúng tôi vui mừng được chào đón bạn </w:t>
      </w:r>
      <w:r w:rsidR="000F4D85" w:rsidRPr="004B2511">
        <w:rPr>
          <w:sz w:val="24"/>
          <w:szCs w:val="26"/>
        </w:rPr>
        <w:t>đến với gia đình LIFESUP. Chúng tôi</w:t>
      </w:r>
      <w:r w:rsidRPr="004B2511">
        <w:rPr>
          <w:sz w:val="24"/>
          <w:szCs w:val="26"/>
        </w:rPr>
        <w:t xml:space="preserve"> tin tưởng với sự</w:t>
      </w:r>
      <w:r w:rsidR="000F4D85" w:rsidRPr="004B2511">
        <w:rPr>
          <w:sz w:val="24"/>
          <w:szCs w:val="26"/>
        </w:rPr>
        <w:t xml:space="preserve"> đóng góp của bạn, LIFESUP sẽ có những bước tiến</w:t>
      </w:r>
      <w:r w:rsidRPr="004B2511">
        <w:rPr>
          <w:sz w:val="24"/>
          <w:szCs w:val="26"/>
        </w:rPr>
        <w:t xml:space="preserve"> nhanh hơn trên con đường chinh phục thử thách, hướng tới thành công. </w:t>
      </w:r>
    </w:p>
    <w:p w:rsidR="00D97DC0" w:rsidRPr="004B2511" w:rsidRDefault="00D97DC0" w:rsidP="008646AA">
      <w:pPr>
        <w:spacing w:after="120" w:line="360" w:lineRule="auto"/>
        <w:rPr>
          <w:sz w:val="24"/>
          <w:szCs w:val="26"/>
        </w:rPr>
      </w:pPr>
      <w:r w:rsidRPr="004B2511">
        <w:rPr>
          <w:sz w:val="24"/>
          <w:szCs w:val="26"/>
        </w:rPr>
        <w:t>Tôi rất vinh dự giới thiệu tới các bạn cuốn sổ tay Cán bộ nhân viên LIFESUP với mong muốn đem đến cho các bạn những hướng dẫn trong công việc hàng ngày của bạn, n</w:t>
      </w:r>
      <w:r w:rsidR="0090494F" w:rsidRPr="004B2511">
        <w:rPr>
          <w:sz w:val="24"/>
          <w:szCs w:val="26"/>
        </w:rPr>
        <w:t>hững hiểu biết cơ bản về</w:t>
      </w:r>
      <w:r w:rsidRPr="004B2511">
        <w:rPr>
          <w:sz w:val="24"/>
          <w:szCs w:val="26"/>
        </w:rPr>
        <w:t xml:space="preserve"> LIFE</w:t>
      </w:r>
      <w:r w:rsidR="000F4D85" w:rsidRPr="004B2511">
        <w:rPr>
          <w:sz w:val="24"/>
          <w:szCs w:val="26"/>
        </w:rPr>
        <w:t>S</w:t>
      </w:r>
      <w:r w:rsidRPr="004B2511">
        <w:rPr>
          <w:sz w:val="24"/>
          <w:szCs w:val="26"/>
        </w:rPr>
        <w:t>UP, nét văn hóa tiêu biểu của con người LIFESUP nói chung. Cuốn sổ tay này cũng cho phép bạn hiểu tường tận về các nguyên tắc và điều lệ của Công ty cũng như những quyền lợi/lợi ích của chính</w:t>
      </w:r>
      <w:r w:rsidRPr="004B2511">
        <w:rPr>
          <w:spacing w:val="-1"/>
          <w:sz w:val="24"/>
          <w:szCs w:val="26"/>
        </w:rPr>
        <w:t xml:space="preserve"> </w:t>
      </w:r>
      <w:r w:rsidRPr="004B2511">
        <w:rPr>
          <w:sz w:val="24"/>
          <w:szCs w:val="26"/>
        </w:rPr>
        <w:t xml:space="preserve">bạn. </w:t>
      </w:r>
    </w:p>
    <w:p w:rsidR="00D97DC0" w:rsidRPr="004B2511" w:rsidRDefault="00D97DC0" w:rsidP="008646AA">
      <w:pPr>
        <w:spacing w:after="120" w:line="360" w:lineRule="auto"/>
        <w:rPr>
          <w:sz w:val="24"/>
          <w:szCs w:val="26"/>
        </w:rPr>
      </w:pPr>
      <w:r w:rsidRPr="004B2511">
        <w:rPr>
          <w:sz w:val="24"/>
          <w:szCs w:val="26"/>
        </w:rPr>
        <w:t>Chúng tôi hi vọng cuốn sổ tay sẽ trở thành người bạn đồng hành của bạn. Nếu có ý kiến thắc mắc nào, hãy bàn bạc với Trưởng Bộ phận của bạn hoặc Bộ phận Nhân sự LIFESUP. Họ luôn sẵn sàng giúp đỡ bạn.</w:t>
      </w:r>
    </w:p>
    <w:p w:rsidR="00D97DC0" w:rsidRPr="004B2511" w:rsidRDefault="00D97DC0" w:rsidP="008646AA">
      <w:pPr>
        <w:spacing w:after="120" w:line="360" w:lineRule="auto"/>
        <w:rPr>
          <w:sz w:val="24"/>
          <w:szCs w:val="26"/>
        </w:rPr>
      </w:pPr>
    </w:p>
    <w:p w:rsidR="00D97DC0" w:rsidRPr="004B2511" w:rsidRDefault="00D97DC0" w:rsidP="008646AA">
      <w:pPr>
        <w:spacing w:after="120" w:line="360" w:lineRule="auto"/>
        <w:jc w:val="right"/>
        <w:rPr>
          <w:sz w:val="24"/>
          <w:szCs w:val="26"/>
        </w:rPr>
      </w:pPr>
      <w:r w:rsidRPr="004B2511">
        <w:rPr>
          <w:sz w:val="24"/>
          <w:szCs w:val="26"/>
        </w:rPr>
        <w:t>Chúc bạn thành công!</w:t>
      </w:r>
    </w:p>
    <w:p w:rsidR="003F4E83" w:rsidRPr="004B2511" w:rsidRDefault="00D97DC0" w:rsidP="008646AA">
      <w:pPr>
        <w:spacing w:after="120" w:line="360" w:lineRule="auto"/>
        <w:jc w:val="right"/>
        <w:rPr>
          <w:sz w:val="24"/>
          <w:szCs w:val="26"/>
        </w:rPr>
      </w:pPr>
      <w:r w:rsidRPr="004B2511">
        <w:rPr>
          <w:sz w:val="24"/>
          <w:szCs w:val="26"/>
        </w:rPr>
        <w:t>Thân ái.</w:t>
      </w:r>
    </w:p>
    <w:p w:rsidR="00D97DC0" w:rsidRPr="00F9658D" w:rsidRDefault="00D97DC0" w:rsidP="00F9658D">
      <w:pPr>
        <w:pStyle w:val="Heading1"/>
        <w:spacing w:line="360" w:lineRule="auto"/>
        <w:rPr>
          <w:rFonts w:cs="Times New Roman"/>
        </w:rPr>
      </w:pPr>
      <w:bookmarkStart w:id="1" w:name="_Toc532475103"/>
      <w:r w:rsidRPr="00F9658D">
        <w:rPr>
          <w:rFonts w:cs="Times New Roman"/>
        </w:rPr>
        <w:lastRenderedPageBreak/>
        <w:t>GIỚI THIỆU VỀ LIFESUP</w:t>
      </w:r>
      <w:bookmarkEnd w:id="1"/>
    </w:p>
    <w:p w:rsidR="00D97DC0" w:rsidRPr="00F9658D" w:rsidRDefault="00F9658D" w:rsidP="00F9658D">
      <w:pPr>
        <w:pStyle w:val="Heading2"/>
        <w:spacing w:after="120" w:line="360" w:lineRule="auto"/>
        <w:rPr>
          <w:rFonts w:cs="Times New Roman"/>
          <w:sz w:val="24"/>
          <w:szCs w:val="24"/>
        </w:rPr>
      </w:pPr>
      <w:bookmarkStart w:id="2" w:name="_Toc532475104"/>
      <w:r w:rsidRPr="00F9658D">
        <w:rPr>
          <w:rFonts w:cs="Times New Roman"/>
          <w:sz w:val="24"/>
          <w:szCs w:val="24"/>
        </w:rPr>
        <w:t>Giới thiệu chung</w:t>
      </w:r>
      <w:bookmarkEnd w:id="2"/>
    </w:p>
    <w:p w:rsidR="008646AA" w:rsidRPr="00F9658D" w:rsidRDefault="000678C6" w:rsidP="00F9658D">
      <w:pPr>
        <w:spacing w:line="360" w:lineRule="auto"/>
        <w:rPr>
          <w:sz w:val="24"/>
        </w:rPr>
      </w:pPr>
      <w:r w:rsidRPr="00F9658D">
        <w:rPr>
          <w:sz w:val="24"/>
        </w:rPr>
        <w:t>Công ty TNHH LIFESUP được thành lập năm 2017</w:t>
      </w:r>
      <w:r w:rsidR="008646AA" w:rsidRPr="00F9658D">
        <w:rPr>
          <w:sz w:val="24"/>
        </w:rPr>
        <w:t xml:space="preserve"> ra đời với mục đích hàng đầu là xây dựng một chất lượng phục vụ đẳng cấp, chuyên nghiệp đáp ứng ngày càng nhiều nhu cầu của khách hàng trong thời gian ngắn nhất, hiệu suất cao nhất.</w:t>
      </w:r>
    </w:p>
    <w:p w:rsidR="008646AA" w:rsidRPr="00F9658D" w:rsidRDefault="008646AA" w:rsidP="00F9658D">
      <w:pPr>
        <w:spacing w:line="360" w:lineRule="auto"/>
        <w:rPr>
          <w:sz w:val="24"/>
          <w:vertAlign w:val="subscript"/>
        </w:rPr>
      </w:pPr>
      <w:r w:rsidRPr="00F9658D">
        <w:rPr>
          <w:sz w:val="24"/>
        </w:rPr>
        <w:t xml:space="preserve">LIFESUP tiếp tục đẩy mạnh cung cấp tất cả các dịch vụ hỗ trợ, các giải pháp công nghệ tại Việt Nam và trên toàn thế giới, giúp các doanh nghiệp khai thác tối đa sức mạnh của công nghệ thông tin, truyền thông, kỹ thuật số, Internet trong việc phát triển kinh doanh. </w:t>
      </w:r>
      <w:r w:rsidRPr="00F9658D">
        <w:rPr>
          <w:rStyle w:val="Strong"/>
          <w:b w:val="0"/>
          <w:bCs w:val="0"/>
          <w:sz w:val="24"/>
        </w:rPr>
        <w:t>V</w:t>
      </w:r>
      <w:r w:rsidRPr="00F9658D">
        <w:rPr>
          <w:sz w:val="24"/>
        </w:rPr>
        <w:t>ới cơ cấu gọn nhẹ, khả năng tài chính vững mạnh cùng phương pháp quản trị doanh nghiệp tiên tiến, LIFESUP đang ngày càng khẳng định vị trí và vị thế trong lĩnh vực phần mềm, truyền thông, và quảng cáo trực tuyến.</w:t>
      </w:r>
    </w:p>
    <w:p w:rsidR="00D97DC0" w:rsidRPr="00F9658D" w:rsidRDefault="00D97DC0" w:rsidP="00F9658D">
      <w:pPr>
        <w:spacing w:line="360" w:lineRule="auto"/>
        <w:rPr>
          <w:b/>
          <w:sz w:val="24"/>
        </w:rPr>
      </w:pPr>
      <w:r w:rsidRPr="00F9658D">
        <w:rPr>
          <w:b/>
          <w:sz w:val="24"/>
        </w:rPr>
        <w:t>Giá trị cốt lõi:</w:t>
      </w:r>
      <w:r w:rsidR="007E5EE9" w:rsidRPr="00F9658D">
        <w:rPr>
          <w:b/>
          <w:sz w:val="24"/>
        </w:rPr>
        <w:tab/>
      </w:r>
    </w:p>
    <w:p w:rsidR="00D97DC0" w:rsidRPr="00F9658D" w:rsidRDefault="00D97DC0" w:rsidP="00F9658D">
      <w:pPr>
        <w:spacing w:line="360" w:lineRule="auto"/>
        <w:rPr>
          <w:sz w:val="24"/>
        </w:rPr>
      </w:pPr>
      <w:r w:rsidRPr="00F9658D">
        <w:rPr>
          <w:b/>
          <w:bCs/>
          <w:sz w:val="24"/>
        </w:rPr>
        <w:t xml:space="preserve">Khách hàng là trọng tâm: </w:t>
      </w:r>
      <w:r w:rsidRPr="00F9658D">
        <w:rPr>
          <w:sz w:val="24"/>
        </w:rPr>
        <w:t>tất cả các hoạt động của LIFESUP đều phải nhắm tới việc phục vụ khách hàng. Ngoài ra, LIFESUP tập trung nỗ lực của mình để tạo dựng niềm tin với khách hàng, trở thành người cố vấn tin cậy của khách hàng trong việc sử dụng dịch vụ.</w:t>
      </w:r>
    </w:p>
    <w:p w:rsidR="00D97DC0" w:rsidRPr="00F9658D" w:rsidRDefault="00D97DC0" w:rsidP="00F9658D">
      <w:pPr>
        <w:spacing w:line="360" w:lineRule="auto"/>
        <w:rPr>
          <w:sz w:val="24"/>
        </w:rPr>
      </w:pPr>
      <w:r w:rsidRPr="00F9658D">
        <w:rPr>
          <w:b/>
          <w:bCs/>
          <w:sz w:val="24"/>
        </w:rPr>
        <w:t xml:space="preserve">Tin tưởng: </w:t>
      </w:r>
      <w:r w:rsidRPr="00F9658D">
        <w:rPr>
          <w:sz w:val="24"/>
        </w:rPr>
        <w:t>tất cả các thành viên đều phải tin tưởng lẫn nhau và tạo được sự tin tưởng của người khác đối với bản thân mình.</w:t>
      </w:r>
    </w:p>
    <w:p w:rsidR="00D97DC0" w:rsidRPr="00F9658D" w:rsidRDefault="00D97DC0" w:rsidP="00F9658D">
      <w:pPr>
        <w:spacing w:line="360" w:lineRule="auto"/>
        <w:rPr>
          <w:sz w:val="24"/>
        </w:rPr>
      </w:pPr>
      <w:r w:rsidRPr="00F9658D">
        <w:rPr>
          <w:b/>
          <w:bCs/>
          <w:sz w:val="24"/>
        </w:rPr>
        <w:t xml:space="preserve">Đột phá, sáng tạo: </w:t>
      </w:r>
      <w:r w:rsidRPr="00F9658D">
        <w:rPr>
          <w:sz w:val="24"/>
        </w:rPr>
        <w:t>dịch vụ mà LIFESUP cung cấp luôn mang tính sáng tạo, đột phá. Tất cả các thành viên của LIFESUP luôn phải suy</w:t>
      </w:r>
      <w:r w:rsidR="00064CD1" w:rsidRPr="00F9658D">
        <w:rPr>
          <w:sz w:val="24"/>
        </w:rPr>
        <w:t xml:space="preserve"> nghĩ về giải pháp tốt hơn, sáng</w:t>
      </w:r>
      <w:r w:rsidRPr="00F9658D">
        <w:rPr>
          <w:sz w:val="24"/>
        </w:rPr>
        <w:t xml:space="preserve"> tạo hơn</w:t>
      </w:r>
      <w:r w:rsidR="00990667" w:rsidRPr="00F9658D">
        <w:rPr>
          <w:sz w:val="24"/>
        </w:rPr>
        <w:t>.</w:t>
      </w:r>
    </w:p>
    <w:p w:rsidR="00D97DC0" w:rsidRPr="00F9658D" w:rsidRDefault="00D97DC0" w:rsidP="00F9658D">
      <w:pPr>
        <w:spacing w:line="360" w:lineRule="auto"/>
        <w:rPr>
          <w:sz w:val="24"/>
        </w:rPr>
      </w:pPr>
      <w:r w:rsidRPr="00F9658D">
        <w:rPr>
          <w:b/>
          <w:bCs/>
          <w:sz w:val="24"/>
        </w:rPr>
        <w:t>Hướng tới hiệu quả là</w:t>
      </w:r>
      <w:r w:rsidR="000678C6" w:rsidRPr="00F9658D">
        <w:rPr>
          <w:b/>
          <w:bCs/>
          <w:sz w:val="24"/>
        </w:rPr>
        <w:t>m</w:t>
      </w:r>
      <w:r w:rsidRPr="00F9658D">
        <w:rPr>
          <w:b/>
          <w:bCs/>
          <w:sz w:val="24"/>
        </w:rPr>
        <w:t xml:space="preserve"> việc:</w:t>
      </w:r>
      <w:r w:rsidR="009E4D39" w:rsidRPr="00F9658D">
        <w:rPr>
          <w:b/>
          <w:bCs/>
          <w:sz w:val="24"/>
        </w:rPr>
        <w:t xml:space="preserve"> </w:t>
      </w:r>
      <w:r w:rsidR="009258CD" w:rsidRPr="00F9658D">
        <w:rPr>
          <w:bCs/>
          <w:sz w:val="24"/>
        </w:rPr>
        <w:t>LIFESUP luôn đặt mục tiêu lấy chất lượng lên hàng đầu</w:t>
      </w:r>
      <w:r w:rsidR="00064CD1" w:rsidRPr="00F9658D">
        <w:rPr>
          <w:bCs/>
          <w:sz w:val="24"/>
        </w:rPr>
        <w:t xml:space="preserve"> nên tất cả thành viên làm việc luôn hướng tới hiệu quả công việc.</w:t>
      </w:r>
    </w:p>
    <w:p w:rsidR="00D97DC0" w:rsidRPr="00F9658D" w:rsidRDefault="00D97DC0" w:rsidP="00F9658D">
      <w:pPr>
        <w:pStyle w:val="Heading2"/>
        <w:spacing w:after="120" w:line="360" w:lineRule="auto"/>
        <w:rPr>
          <w:rFonts w:cs="Times New Roman"/>
          <w:sz w:val="24"/>
          <w:szCs w:val="24"/>
        </w:rPr>
      </w:pPr>
      <w:bookmarkStart w:id="3" w:name="_Toc532475105"/>
      <w:r w:rsidRPr="00F9658D">
        <w:rPr>
          <w:rFonts w:cs="Times New Roman"/>
          <w:sz w:val="24"/>
          <w:szCs w:val="24"/>
        </w:rPr>
        <w:t>Lĩnh vực hoạt động</w:t>
      </w:r>
      <w:bookmarkEnd w:id="3"/>
    </w:p>
    <w:p w:rsidR="00D97DC0" w:rsidRPr="00F9658D" w:rsidRDefault="00D97DC0" w:rsidP="00F9658D">
      <w:pPr>
        <w:pStyle w:val="ListParagraph"/>
        <w:spacing w:line="360" w:lineRule="auto"/>
        <w:rPr>
          <w:sz w:val="24"/>
          <w:szCs w:val="24"/>
        </w:rPr>
      </w:pPr>
      <w:r w:rsidRPr="00F9658D">
        <w:rPr>
          <w:sz w:val="24"/>
          <w:szCs w:val="24"/>
        </w:rPr>
        <w:t>Phát triển sản phẩm Công nghệ thông tin</w:t>
      </w:r>
    </w:p>
    <w:p w:rsidR="00D97DC0" w:rsidRPr="00F9658D" w:rsidRDefault="00D97DC0" w:rsidP="00F9658D">
      <w:pPr>
        <w:pStyle w:val="ListParagraph"/>
        <w:spacing w:line="360" w:lineRule="auto"/>
        <w:rPr>
          <w:sz w:val="24"/>
          <w:szCs w:val="24"/>
        </w:rPr>
      </w:pPr>
      <w:r w:rsidRPr="00F9658D">
        <w:rPr>
          <w:sz w:val="24"/>
          <w:szCs w:val="24"/>
        </w:rPr>
        <w:t>Cung cấp giải pháp phần mềm cho đối tác</w:t>
      </w:r>
    </w:p>
    <w:p w:rsidR="00990667" w:rsidRPr="00F9658D" w:rsidRDefault="00990667" w:rsidP="00F9658D">
      <w:pPr>
        <w:pStyle w:val="ListParagraph"/>
        <w:spacing w:line="360" w:lineRule="auto"/>
        <w:rPr>
          <w:sz w:val="24"/>
          <w:szCs w:val="24"/>
        </w:rPr>
      </w:pPr>
      <w:r w:rsidRPr="00F9658D">
        <w:rPr>
          <w:sz w:val="24"/>
          <w:szCs w:val="24"/>
        </w:rPr>
        <w:t>Một số dịch vụ khác</w:t>
      </w:r>
    </w:p>
    <w:p w:rsidR="00D97DC0" w:rsidRPr="00F9658D" w:rsidRDefault="00D97DC0" w:rsidP="00F9658D">
      <w:pPr>
        <w:pStyle w:val="Heading1"/>
        <w:spacing w:line="360" w:lineRule="auto"/>
        <w:rPr>
          <w:rFonts w:cs="Times New Roman"/>
        </w:rPr>
      </w:pPr>
      <w:bookmarkStart w:id="4" w:name="_Toc532475106"/>
      <w:r w:rsidRPr="00F9658D">
        <w:rPr>
          <w:rFonts w:cs="Times New Roman"/>
        </w:rPr>
        <w:t>TUYỂN DỤNG VÀ CHÍNH SÁCH ĐÃI NGỘ</w:t>
      </w:r>
      <w:bookmarkEnd w:id="4"/>
    </w:p>
    <w:p w:rsidR="00D97DC0" w:rsidRPr="00F9658D" w:rsidRDefault="00D97DC0" w:rsidP="00F9658D">
      <w:pPr>
        <w:pStyle w:val="Heading2"/>
        <w:spacing w:after="120" w:line="360" w:lineRule="auto"/>
        <w:rPr>
          <w:rFonts w:cs="Times New Roman"/>
          <w:sz w:val="24"/>
          <w:szCs w:val="24"/>
        </w:rPr>
      </w:pPr>
      <w:bookmarkStart w:id="5" w:name="_Toc532475107"/>
      <w:r w:rsidRPr="00F9658D">
        <w:rPr>
          <w:rFonts w:cs="Times New Roman"/>
          <w:sz w:val="24"/>
          <w:szCs w:val="24"/>
        </w:rPr>
        <w:t>Chính sách chung về tuyển dụng</w:t>
      </w:r>
      <w:bookmarkEnd w:id="5"/>
    </w:p>
    <w:p w:rsidR="00D97DC0" w:rsidRPr="00F9658D" w:rsidRDefault="00D97DC0" w:rsidP="00F9658D">
      <w:pPr>
        <w:pStyle w:val="ListParagraph"/>
        <w:spacing w:line="360" w:lineRule="auto"/>
        <w:rPr>
          <w:sz w:val="24"/>
          <w:szCs w:val="24"/>
        </w:rPr>
      </w:pPr>
      <w:r w:rsidRPr="00F9658D">
        <w:rPr>
          <w:sz w:val="24"/>
          <w:szCs w:val="24"/>
        </w:rPr>
        <w:t>Mỗi ứng viên đến xin việc đều phải trải qua các vòng sơ tuyển của Phòng Nhân sự, được sự đồng ý tiếp nhận của Trưởng Bộ phận, người quản lý trực tiếp và được Giám đốc phê duyệt</w:t>
      </w:r>
      <w:r w:rsidR="00990667" w:rsidRPr="00F9658D">
        <w:rPr>
          <w:sz w:val="24"/>
          <w:szCs w:val="24"/>
        </w:rPr>
        <w:t>.</w:t>
      </w:r>
    </w:p>
    <w:p w:rsidR="00D97DC0" w:rsidRPr="00F9658D" w:rsidRDefault="00D97DC0" w:rsidP="00F9658D">
      <w:pPr>
        <w:pStyle w:val="ListParagraph"/>
        <w:spacing w:line="360" w:lineRule="auto"/>
        <w:rPr>
          <w:sz w:val="24"/>
          <w:szCs w:val="24"/>
        </w:rPr>
      </w:pPr>
      <w:r w:rsidRPr="00F9658D">
        <w:rPr>
          <w:sz w:val="24"/>
          <w:szCs w:val="24"/>
        </w:rPr>
        <w:lastRenderedPageBreak/>
        <w:t>Các ứng viên vào làm việc phải đáp ứng được yêu cầu về sức khỏe và kiến thức, kinh nghiệm công tác cũng như các phẩm chất đạo đức theo quy định của mỗi vị trí công việc.</w:t>
      </w:r>
    </w:p>
    <w:p w:rsidR="00D97DC0" w:rsidRPr="00F9658D" w:rsidRDefault="00D97DC0" w:rsidP="00F9658D">
      <w:pPr>
        <w:pStyle w:val="Heading2"/>
        <w:spacing w:after="120" w:line="360" w:lineRule="auto"/>
        <w:rPr>
          <w:rFonts w:cs="Times New Roman"/>
          <w:sz w:val="24"/>
          <w:szCs w:val="24"/>
        </w:rPr>
      </w:pPr>
      <w:bookmarkStart w:id="6" w:name="_Toc532475108"/>
      <w:r w:rsidRPr="00F9658D">
        <w:rPr>
          <w:rFonts w:cs="Times New Roman"/>
          <w:sz w:val="24"/>
          <w:szCs w:val="24"/>
        </w:rPr>
        <w:t>Điều kiện làm việc</w:t>
      </w:r>
      <w:bookmarkEnd w:id="6"/>
    </w:p>
    <w:p w:rsidR="00D97DC0" w:rsidRPr="00F9658D" w:rsidRDefault="00D97DC0" w:rsidP="00F9658D">
      <w:pPr>
        <w:spacing w:line="360" w:lineRule="auto"/>
        <w:rPr>
          <w:sz w:val="24"/>
        </w:rPr>
      </w:pPr>
      <w:r w:rsidRPr="00F9658D">
        <w:rPr>
          <w:sz w:val="24"/>
        </w:rPr>
        <w:t>Trước ngày làm việc đầu tiên, nhân viên mới sẽ được cán bộ Nhân sự</w:t>
      </w:r>
      <w:r w:rsidR="00722E96" w:rsidRPr="00F9658D">
        <w:rPr>
          <w:sz w:val="24"/>
        </w:rPr>
        <w:t xml:space="preserve"> của</w:t>
      </w:r>
      <w:r w:rsidRPr="00F9658D">
        <w:rPr>
          <w:sz w:val="24"/>
        </w:rPr>
        <w:t xml:space="preserve"> công ty hỗ trợ t</w:t>
      </w:r>
      <w:r w:rsidR="00990667" w:rsidRPr="00F9658D">
        <w:rPr>
          <w:sz w:val="24"/>
        </w:rPr>
        <w:t xml:space="preserve">riển khai các thủ tục check-in, </w:t>
      </w:r>
      <w:r w:rsidRPr="00F9658D">
        <w:rPr>
          <w:sz w:val="24"/>
        </w:rPr>
        <w:t>được hướng dẫn, cung cấp các trang thiết bị cần thiết để có thể bắt đầu công việc và đượ</w:t>
      </w:r>
      <w:r w:rsidR="00990667" w:rsidRPr="00F9658D">
        <w:rPr>
          <w:sz w:val="24"/>
        </w:rPr>
        <w:t>c hướng dẫn để hoàn thiện hồ sơ lao động.</w:t>
      </w:r>
    </w:p>
    <w:p w:rsidR="00D97DC0" w:rsidRPr="00F9658D" w:rsidRDefault="00D97DC0" w:rsidP="00F9658D">
      <w:pPr>
        <w:pStyle w:val="Heading2"/>
        <w:spacing w:after="120" w:line="360" w:lineRule="auto"/>
        <w:rPr>
          <w:rFonts w:cs="Times New Roman"/>
          <w:sz w:val="24"/>
          <w:szCs w:val="24"/>
        </w:rPr>
      </w:pPr>
      <w:bookmarkStart w:id="7" w:name="_Toc532475109"/>
      <w:r w:rsidRPr="00F9658D">
        <w:rPr>
          <w:rFonts w:cs="Times New Roman"/>
          <w:sz w:val="24"/>
          <w:szCs w:val="24"/>
        </w:rPr>
        <w:t>Thời gian thử việc</w:t>
      </w:r>
      <w:bookmarkEnd w:id="7"/>
    </w:p>
    <w:p w:rsidR="00D97DC0" w:rsidRPr="00F9658D" w:rsidRDefault="00D97DC0" w:rsidP="00F9658D">
      <w:pPr>
        <w:pStyle w:val="ListParagraph"/>
        <w:spacing w:line="360" w:lineRule="auto"/>
        <w:rPr>
          <w:sz w:val="24"/>
          <w:szCs w:val="24"/>
        </w:rPr>
      </w:pPr>
      <w:r w:rsidRPr="00F9658D">
        <w:rPr>
          <w:sz w:val="24"/>
          <w:szCs w:val="24"/>
        </w:rPr>
        <w:t>Trừ trường hợp đặc biệt, tất cả Nhân viên được tuyển dụng sẽ có 02 tháng thử việc tại Công ty theo đúng quy định của Luật lao động, đây là giai đoạn để làm quen với môi trường, văn hóa và các đồng nghiệp mới, đồng thời được đào tạo các kiến thức, quy trình cần thiết trước khi bước sang giai đoạn làm việc chính thức</w:t>
      </w:r>
      <w:r w:rsidR="00990667" w:rsidRPr="00F9658D">
        <w:rPr>
          <w:sz w:val="24"/>
          <w:szCs w:val="24"/>
        </w:rPr>
        <w:t>.</w:t>
      </w:r>
    </w:p>
    <w:p w:rsidR="00D97DC0" w:rsidRPr="00F9658D" w:rsidRDefault="00D97DC0" w:rsidP="00F9658D">
      <w:pPr>
        <w:pStyle w:val="ListParagraph"/>
        <w:spacing w:line="360" w:lineRule="auto"/>
        <w:rPr>
          <w:sz w:val="24"/>
          <w:szCs w:val="24"/>
        </w:rPr>
      </w:pPr>
      <w:r w:rsidRPr="00F9658D">
        <w:rPr>
          <w:sz w:val="24"/>
          <w:szCs w:val="24"/>
        </w:rPr>
        <w:t>Trong giai đoạn thử việc, trên cơ sở tìm hiểu giữa bạn và Công ty, nếu có sự không thích hợp hoặc không đáp ứng được yêu cầu công việc theo như đã thỏa thuận, người lao động hoặc Công ty có quyền đơn phương chấm dứt hợp đồng thử việc đã ký mà không cần báo trước và không phải bồi thường bất cứ khoản chi phí nào.</w:t>
      </w:r>
    </w:p>
    <w:p w:rsidR="00D97DC0" w:rsidRPr="00F9658D" w:rsidRDefault="00D97DC0" w:rsidP="00F9658D">
      <w:pPr>
        <w:pStyle w:val="ListParagraph"/>
        <w:spacing w:line="360" w:lineRule="auto"/>
        <w:rPr>
          <w:sz w:val="24"/>
          <w:szCs w:val="24"/>
        </w:rPr>
      </w:pPr>
      <w:r w:rsidRPr="00F9658D">
        <w:rPr>
          <w:sz w:val="24"/>
          <w:szCs w:val="24"/>
        </w:rPr>
        <w:t xml:space="preserve">Mức lương trong giai đoạn thử việc </w:t>
      </w:r>
      <w:r w:rsidR="00A21377">
        <w:rPr>
          <w:sz w:val="24"/>
          <w:szCs w:val="24"/>
        </w:rPr>
        <w:t>bằng</w:t>
      </w:r>
      <w:r w:rsidRPr="00F9658D">
        <w:rPr>
          <w:sz w:val="24"/>
          <w:szCs w:val="24"/>
        </w:rPr>
        <w:t xml:space="preserve"> 85% mức lương chính thức, các trường hợp đặc biệt khác do Trưởng Bộ phận đề xuất và có đồng ý của </w:t>
      </w:r>
      <w:r w:rsidR="00A21377">
        <w:rPr>
          <w:sz w:val="24"/>
          <w:szCs w:val="24"/>
        </w:rPr>
        <w:t>Ban giám đốc.</w:t>
      </w:r>
    </w:p>
    <w:p w:rsidR="00D97DC0" w:rsidRPr="00F9658D" w:rsidRDefault="00D97DC0" w:rsidP="00F9658D">
      <w:pPr>
        <w:pStyle w:val="ListParagraph"/>
        <w:spacing w:line="360" w:lineRule="auto"/>
        <w:rPr>
          <w:sz w:val="24"/>
          <w:szCs w:val="24"/>
        </w:rPr>
      </w:pPr>
      <w:r w:rsidRPr="00F9658D">
        <w:rPr>
          <w:sz w:val="24"/>
          <w:szCs w:val="24"/>
        </w:rPr>
        <w:t>Trong thời gian thử việc, nếu nhân viên vắng mặt không làm việc, Công ty có quyền trừ</w:t>
      </w:r>
      <w:r w:rsidR="00163F08" w:rsidRPr="00F9658D">
        <w:rPr>
          <w:sz w:val="24"/>
          <w:szCs w:val="24"/>
        </w:rPr>
        <w:t xml:space="preserve"> </w:t>
      </w:r>
      <w:r w:rsidRPr="00F9658D">
        <w:rPr>
          <w:sz w:val="24"/>
          <w:szCs w:val="24"/>
        </w:rPr>
        <w:t>lương căn cứ vào số ngày vắng mặt thực tế (trừ các trường hợp được nghỉ hưởng lương theo chính sách chung của Luật lao động).</w:t>
      </w:r>
    </w:p>
    <w:p w:rsidR="00D97DC0" w:rsidRPr="00F9658D" w:rsidRDefault="00D97DC0" w:rsidP="00F9658D">
      <w:pPr>
        <w:pStyle w:val="Heading2"/>
        <w:spacing w:after="120" w:line="360" w:lineRule="auto"/>
        <w:rPr>
          <w:rFonts w:cs="Times New Roman"/>
          <w:sz w:val="24"/>
          <w:szCs w:val="24"/>
        </w:rPr>
      </w:pPr>
      <w:bookmarkStart w:id="8" w:name="_Toc532475110"/>
      <w:r w:rsidRPr="00F9658D">
        <w:rPr>
          <w:rFonts w:cs="Times New Roman"/>
          <w:sz w:val="24"/>
          <w:szCs w:val="24"/>
        </w:rPr>
        <w:t>Đào tạo và đánh giá nhân viên mới</w:t>
      </w:r>
      <w:bookmarkEnd w:id="8"/>
    </w:p>
    <w:p w:rsidR="00D97DC0" w:rsidRPr="00F9658D" w:rsidRDefault="00D97DC0" w:rsidP="00F9658D">
      <w:pPr>
        <w:pStyle w:val="ListParagraph"/>
        <w:spacing w:line="360" w:lineRule="auto"/>
        <w:rPr>
          <w:sz w:val="24"/>
          <w:szCs w:val="24"/>
        </w:rPr>
      </w:pPr>
      <w:r w:rsidRPr="00F9658D">
        <w:rPr>
          <w:sz w:val="24"/>
          <w:szCs w:val="24"/>
        </w:rPr>
        <w:t xml:space="preserve">Chương trình đào tạo dành cho nhân viên mới bao gồm: </w:t>
      </w:r>
    </w:p>
    <w:p w:rsidR="00D97DC0" w:rsidRPr="00F9658D" w:rsidRDefault="00D97DC0" w:rsidP="00F9658D">
      <w:pPr>
        <w:pStyle w:val="ListParagraphlv2"/>
        <w:spacing w:line="360" w:lineRule="auto"/>
        <w:rPr>
          <w:sz w:val="24"/>
          <w:szCs w:val="24"/>
        </w:rPr>
      </w:pPr>
      <w:r w:rsidRPr="00F9658D">
        <w:rPr>
          <w:sz w:val="24"/>
          <w:szCs w:val="24"/>
        </w:rPr>
        <w:t>Đào tạo Tân binh – chương trình đào tạo giới</w:t>
      </w:r>
      <w:r w:rsidR="00F9658D">
        <w:rPr>
          <w:sz w:val="24"/>
          <w:szCs w:val="24"/>
        </w:rPr>
        <w:t xml:space="preserve"> thiệu về LIFESUP,</w:t>
      </w:r>
      <w:r w:rsidRPr="00F9658D">
        <w:rPr>
          <w:sz w:val="24"/>
          <w:szCs w:val="24"/>
        </w:rPr>
        <w:t xml:space="preserve"> các qu</w:t>
      </w:r>
      <w:r w:rsidR="00F9658D">
        <w:rPr>
          <w:sz w:val="24"/>
          <w:szCs w:val="24"/>
        </w:rPr>
        <w:t>y định nội bộ,</w:t>
      </w:r>
      <w:r w:rsidR="00990667" w:rsidRPr="00F9658D">
        <w:rPr>
          <w:sz w:val="24"/>
          <w:szCs w:val="24"/>
        </w:rPr>
        <w:t xml:space="preserve"> văn hóa tổ chức.</w:t>
      </w:r>
    </w:p>
    <w:p w:rsidR="00D97DC0" w:rsidRPr="00F9658D" w:rsidRDefault="00D97DC0" w:rsidP="00F9658D">
      <w:pPr>
        <w:pStyle w:val="ListParagraphlv2"/>
        <w:spacing w:line="360" w:lineRule="auto"/>
        <w:rPr>
          <w:sz w:val="24"/>
          <w:szCs w:val="24"/>
        </w:rPr>
      </w:pPr>
      <w:r w:rsidRPr="00F9658D">
        <w:rPr>
          <w:sz w:val="24"/>
          <w:szCs w:val="24"/>
        </w:rPr>
        <w:t>Đào tạo trong công việc – tại mỗi bộ phận, Trưởng Bộ phận sẽ chỉ định người hướng dẫn hoặc trực tiếp hướng dẫn và đào tạo cho nhân viên mới các quy trình, biểu mẫu và cách thức thực hiện công việc của bộ phận và công việc theo mô tả của vị trí tuyển dụng mới.</w:t>
      </w:r>
    </w:p>
    <w:p w:rsidR="00D97DC0" w:rsidRPr="00F9658D" w:rsidRDefault="00D97DC0" w:rsidP="00F9658D">
      <w:pPr>
        <w:pStyle w:val="ListParagraph"/>
        <w:spacing w:line="360" w:lineRule="auto"/>
        <w:rPr>
          <w:sz w:val="24"/>
          <w:szCs w:val="24"/>
        </w:rPr>
      </w:pPr>
      <w:r w:rsidRPr="00F9658D">
        <w:rPr>
          <w:sz w:val="24"/>
          <w:szCs w:val="24"/>
        </w:rPr>
        <w:t>Quá trình đào tạo và đánh giá đối với nhân viên mới sau khi hoàn thành giai đoạn thử việc sẽ được đánh giá kết quả thử việc, làm cơ sở cho việc đề xuất</w:t>
      </w:r>
      <w:r w:rsidR="00C05964" w:rsidRPr="00F9658D">
        <w:rPr>
          <w:sz w:val="24"/>
          <w:szCs w:val="24"/>
        </w:rPr>
        <w:t xml:space="preserve"> h</w:t>
      </w:r>
      <w:r w:rsidRPr="00F9658D">
        <w:rPr>
          <w:sz w:val="24"/>
          <w:szCs w:val="24"/>
        </w:rPr>
        <w:t>ình thức và chính sách tiền lương cho hợp đồng lao động chính thức tiếp theo.</w:t>
      </w:r>
    </w:p>
    <w:p w:rsidR="00D97DC0" w:rsidRPr="00F9658D" w:rsidRDefault="00D97DC0" w:rsidP="00F9658D">
      <w:pPr>
        <w:pStyle w:val="Heading2"/>
        <w:spacing w:after="120" w:line="360" w:lineRule="auto"/>
        <w:rPr>
          <w:rFonts w:cs="Times New Roman"/>
          <w:sz w:val="24"/>
          <w:szCs w:val="24"/>
        </w:rPr>
      </w:pPr>
      <w:bookmarkStart w:id="9" w:name="_Toc532475111"/>
      <w:r w:rsidRPr="00F9658D">
        <w:rPr>
          <w:rFonts w:cs="Times New Roman"/>
          <w:sz w:val="24"/>
          <w:szCs w:val="24"/>
        </w:rPr>
        <w:lastRenderedPageBreak/>
        <w:t>Ký hợp đồng chính thức</w:t>
      </w:r>
      <w:bookmarkEnd w:id="9"/>
    </w:p>
    <w:p w:rsidR="00D97DC0" w:rsidRPr="00F9658D" w:rsidRDefault="00D97DC0" w:rsidP="00F9658D">
      <w:pPr>
        <w:spacing w:line="360" w:lineRule="auto"/>
        <w:rPr>
          <w:sz w:val="24"/>
        </w:rPr>
      </w:pPr>
      <w:r w:rsidRPr="00F9658D">
        <w:rPr>
          <w:sz w:val="24"/>
        </w:rPr>
        <w:t>Hoàn thành tốt giai đoạn thử việc, nhân viên sẽ được Trưởng Bộ phận đề xuất ký kết hợp đồng lao động (HĐLĐ) có thời hạn với Công ty. HĐLĐ có thời hạn được ấn định thời gian 12 tháng. Trong mọi trường hợp, Nhân viên chỉ phải ký tối đa 02 HĐLĐ có thời hạn với Công ty, sau đó sẽ chuyển sang ký HĐLĐ không xác định thời hạn nếu hai bên đều có nhu cầu tiếp tục hợp tác.</w:t>
      </w:r>
    </w:p>
    <w:p w:rsidR="00D97DC0" w:rsidRPr="00F9658D" w:rsidRDefault="00D97DC0" w:rsidP="00F9658D">
      <w:pPr>
        <w:pStyle w:val="Heading2"/>
        <w:spacing w:after="120" w:line="360" w:lineRule="auto"/>
        <w:rPr>
          <w:rFonts w:cs="Times New Roman"/>
          <w:sz w:val="24"/>
          <w:szCs w:val="24"/>
        </w:rPr>
      </w:pPr>
      <w:bookmarkStart w:id="10" w:name="_Toc532475112"/>
      <w:r w:rsidRPr="00F9658D">
        <w:rPr>
          <w:rFonts w:cs="Times New Roman"/>
          <w:sz w:val="24"/>
          <w:szCs w:val="24"/>
        </w:rPr>
        <w:t>Cập nhật thông tin nhân viên</w:t>
      </w:r>
      <w:bookmarkEnd w:id="10"/>
    </w:p>
    <w:p w:rsidR="00D97DC0" w:rsidRPr="00F9658D" w:rsidRDefault="00D97DC0" w:rsidP="00F9658D">
      <w:pPr>
        <w:pStyle w:val="ListParagraph"/>
        <w:spacing w:line="360" w:lineRule="auto"/>
        <w:rPr>
          <w:sz w:val="24"/>
          <w:szCs w:val="24"/>
        </w:rPr>
      </w:pPr>
      <w:r w:rsidRPr="00F9658D">
        <w:rPr>
          <w:sz w:val="24"/>
          <w:szCs w:val="24"/>
        </w:rPr>
        <w:t>Cán bộ nhân viên vào làm việc tại LIFESUP cần cập nhật đầy đủ thông tin cá nhân bao gồm: Gia đình, đào tạo, bằng cấp, quá trì</w:t>
      </w:r>
      <w:r w:rsidR="00F9658D" w:rsidRPr="00F9658D">
        <w:rPr>
          <w:sz w:val="24"/>
          <w:szCs w:val="24"/>
        </w:rPr>
        <w:t>nh công tác,…</w:t>
      </w:r>
      <w:r w:rsidR="00990667" w:rsidRPr="00F9658D">
        <w:rPr>
          <w:sz w:val="24"/>
          <w:szCs w:val="24"/>
        </w:rPr>
        <w:t>cho phòng nhân sự.</w:t>
      </w:r>
    </w:p>
    <w:p w:rsidR="00D97DC0" w:rsidRPr="00F9658D" w:rsidRDefault="00D97DC0" w:rsidP="00F9658D">
      <w:pPr>
        <w:pStyle w:val="ListParagraph"/>
        <w:spacing w:line="360" w:lineRule="auto"/>
        <w:rPr>
          <w:sz w:val="24"/>
          <w:szCs w:val="24"/>
        </w:rPr>
      </w:pPr>
      <w:r w:rsidRPr="00F9658D">
        <w:rPr>
          <w:sz w:val="24"/>
          <w:szCs w:val="24"/>
        </w:rPr>
        <w:t>Để đảm bảo thô</w:t>
      </w:r>
      <w:r w:rsidR="005E4772" w:rsidRPr="00F9658D">
        <w:rPr>
          <w:sz w:val="24"/>
          <w:szCs w:val="24"/>
        </w:rPr>
        <w:t>ng tin mang tính chính xác, nhân viên</w:t>
      </w:r>
      <w:r w:rsidRPr="00F9658D">
        <w:rPr>
          <w:sz w:val="24"/>
          <w:szCs w:val="24"/>
        </w:rPr>
        <w:t xml:space="preserve"> có nghĩa vụ cập nhật các thông tin cá nhân trên cho phòng nhân sự 6 tháng 1 lần, hoặc khi có thay đổi.</w:t>
      </w:r>
    </w:p>
    <w:p w:rsidR="00D97DC0" w:rsidRPr="00F9658D" w:rsidRDefault="00D97DC0" w:rsidP="00F9658D">
      <w:pPr>
        <w:pStyle w:val="Heading2"/>
        <w:spacing w:after="120" w:line="360" w:lineRule="auto"/>
        <w:rPr>
          <w:rFonts w:cs="Times New Roman"/>
          <w:sz w:val="24"/>
          <w:szCs w:val="24"/>
        </w:rPr>
      </w:pPr>
      <w:bookmarkStart w:id="11" w:name="_Toc532475113"/>
      <w:r w:rsidRPr="00F9658D">
        <w:rPr>
          <w:rFonts w:cs="Times New Roman"/>
          <w:sz w:val="24"/>
          <w:szCs w:val="24"/>
        </w:rPr>
        <w:t>Chấm dứt hợp đồng lao động</w:t>
      </w:r>
      <w:bookmarkEnd w:id="11"/>
    </w:p>
    <w:p w:rsidR="00D97DC0" w:rsidRPr="00F9658D" w:rsidRDefault="005E4772" w:rsidP="00F9658D">
      <w:pPr>
        <w:pStyle w:val="ListParagraph"/>
        <w:spacing w:line="360" w:lineRule="auto"/>
        <w:rPr>
          <w:sz w:val="24"/>
          <w:szCs w:val="24"/>
        </w:rPr>
      </w:pPr>
      <w:r w:rsidRPr="00F9658D">
        <w:rPr>
          <w:sz w:val="24"/>
          <w:szCs w:val="24"/>
        </w:rPr>
        <w:t>Nhân viên</w:t>
      </w:r>
      <w:r w:rsidR="00D97DC0" w:rsidRPr="00F9658D">
        <w:rPr>
          <w:sz w:val="24"/>
          <w:szCs w:val="24"/>
        </w:rPr>
        <w:t xml:space="preserve"> đang thực hiện hợp đồng lao động với Công ty khi đơn phương chấm dứt hợp đồng trước thời hạn thì phải báo trước ít nhất 30 ngày đối với </w:t>
      </w:r>
      <w:r w:rsidR="00850DDA" w:rsidRPr="00F9658D">
        <w:rPr>
          <w:sz w:val="24"/>
          <w:szCs w:val="24"/>
        </w:rPr>
        <w:t>HĐLĐ có thời hạn và 45 ngày đối</w:t>
      </w:r>
      <w:r w:rsidR="00D97DC0" w:rsidRPr="00F9658D">
        <w:rPr>
          <w:sz w:val="24"/>
          <w:szCs w:val="24"/>
        </w:rPr>
        <w:t xml:space="preserve"> với HĐLĐ không xác định thời hạn.</w:t>
      </w:r>
    </w:p>
    <w:p w:rsidR="00D97DC0" w:rsidRPr="00F9658D" w:rsidRDefault="00D97DC0" w:rsidP="00F9658D">
      <w:pPr>
        <w:pStyle w:val="ListParagraph"/>
        <w:spacing w:line="360" w:lineRule="auto"/>
        <w:rPr>
          <w:sz w:val="24"/>
          <w:szCs w:val="24"/>
        </w:rPr>
      </w:pPr>
      <w:bookmarkStart w:id="12" w:name="_bookmark4"/>
      <w:bookmarkEnd w:id="12"/>
      <w:r w:rsidRPr="00F9658D">
        <w:rPr>
          <w:sz w:val="24"/>
          <w:szCs w:val="24"/>
        </w:rPr>
        <w:t>Công ty sẽ trả hồ sơ và thanh lý hợp đồng lao động cho</w:t>
      </w:r>
      <w:r w:rsidR="005E4772" w:rsidRPr="00F9658D">
        <w:rPr>
          <w:sz w:val="24"/>
          <w:szCs w:val="24"/>
        </w:rPr>
        <w:t xml:space="preserve"> nhân viên xin thôi việc sau khi nhân viên</w:t>
      </w:r>
      <w:r w:rsidRPr="00F9658D">
        <w:rPr>
          <w:sz w:val="24"/>
          <w:szCs w:val="24"/>
        </w:rPr>
        <w:t xml:space="preserve"> nộp đơn xin thôi việc và hoàn thành biên bản bàn giao và các thủ tục với cán bộ nhân sự Công ty.</w:t>
      </w:r>
    </w:p>
    <w:p w:rsidR="00D97DC0" w:rsidRPr="00F9658D" w:rsidRDefault="005E4772" w:rsidP="00F9658D">
      <w:pPr>
        <w:pStyle w:val="ListParagraph"/>
        <w:spacing w:line="360" w:lineRule="auto"/>
        <w:rPr>
          <w:sz w:val="24"/>
          <w:szCs w:val="24"/>
        </w:rPr>
      </w:pPr>
      <w:r w:rsidRPr="00F9658D">
        <w:rPr>
          <w:sz w:val="24"/>
          <w:szCs w:val="24"/>
        </w:rPr>
        <w:t>Nhân viên</w:t>
      </w:r>
      <w:r w:rsidR="00D97DC0" w:rsidRPr="00F9658D">
        <w:rPr>
          <w:sz w:val="24"/>
          <w:szCs w:val="24"/>
        </w:rPr>
        <w:t xml:space="preserve"> chấm dứt HĐLĐ với Công ty có nghĩa vụ thực hiện công tác bàn giao tài sản, công việc theo đúng quy định của Công ty và các nghĩa vụ khác mà hai bên đã có cam kết.</w:t>
      </w:r>
    </w:p>
    <w:p w:rsidR="00D97DC0" w:rsidRPr="00F9658D" w:rsidRDefault="00D97DC0" w:rsidP="00F9658D">
      <w:pPr>
        <w:pStyle w:val="Heading2"/>
        <w:spacing w:after="120" w:line="360" w:lineRule="auto"/>
        <w:rPr>
          <w:rFonts w:cs="Times New Roman"/>
          <w:sz w:val="24"/>
          <w:szCs w:val="24"/>
        </w:rPr>
      </w:pPr>
      <w:bookmarkStart w:id="13" w:name="_Toc532475114"/>
      <w:r w:rsidRPr="00F9658D">
        <w:rPr>
          <w:rFonts w:cs="Times New Roman"/>
          <w:sz w:val="24"/>
          <w:szCs w:val="24"/>
        </w:rPr>
        <w:t>Chính sách lương</w:t>
      </w:r>
      <w:bookmarkEnd w:id="13"/>
    </w:p>
    <w:p w:rsidR="00D97DC0" w:rsidRPr="00F9658D" w:rsidRDefault="005E4772" w:rsidP="00F9658D">
      <w:pPr>
        <w:spacing w:line="360" w:lineRule="auto"/>
        <w:rPr>
          <w:sz w:val="24"/>
        </w:rPr>
      </w:pPr>
      <w:r w:rsidRPr="00F9658D">
        <w:rPr>
          <w:sz w:val="24"/>
        </w:rPr>
        <w:t>Lương của nhân viên</w:t>
      </w:r>
      <w:r w:rsidR="00D97DC0" w:rsidRPr="00F9658D">
        <w:rPr>
          <w:sz w:val="24"/>
        </w:rPr>
        <w:t xml:space="preserve"> chính thức sẽ được tính trên cơ sở: chức </w:t>
      </w:r>
      <w:r w:rsidR="00850DDA" w:rsidRPr="00F9658D">
        <w:rPr>
          <w:sz w:val="24"/>
        </w:rPr>
        <w:t xml:space="preserve">danh công việc </w:t>
      </w:r>
      <w:r w:rsidRPr="00F9658D">
        <w:rPr>
          <w:sz w:val="24"/>
        </w:rPr>
        <w:t>của mỗi nhân viên</w:t>
      </w:r>
      <w:r w:rsidR="00850DDA" w:rsidRPr="00F9658D">
        <w:rPr>
          <w:sz w:val="24"/>
        </w:rPr>
        <w:t xml:space="preserve"> LIFESUP</w:t>
      </w:r>
      <w:r w:rsidR="00D97DC0" w:rsidRPr="00F9658D">
        <w:rPr>
          <w:sz w:val="24"/>
        </w:rPr>
        <w:t>; phạm vi và trách nhiệm công việc cũng như những kết quả đạt được trong quá trình công tác tại</w:t>
      </w:r>
      <w:r w:rsidR="00D97DC0" w:rsidRPr="00F9658D">
        <w:rPr>
          <w:spacing w:val="-5"/>
          <w:sz w:val="24"/>
        </w:rPr>
        <w:t xml:space="preserve"> </w:t>
      </w:r>
      <w:r w:rsidR="00850DDA" w:rsidRPr="00F9658D">
        <w:rPr>
          <w:sz w:val="24"/>
        </w:rPr>
        <w:t>LIFESUP</w:t>
      </w:r>
      <w:r w:rsidR="00990667" w:rsidRPr="00F9658D">
        <w:rPr>
          <w:sz w:val="24"/>
        </w:rPr>
        <w:t>.</w:t>
      </w:r>
    </w:p>
    <w:p w:rsidR="00D97DC0" w:rsidRPr="00F9658D" w:rsidRDefault="00850DDA" w:rsidP="00F9658D">
      <w:pPr>
        <w:spacing w:line="360" w:lineRule="auto"/>
        <w:rPr>
          <w:sz w:val="24"/>
        </w:rPr>
      </w:pPr>
      <w:r w:rsidRPr="00FC1F49">
        <w:rPr>
          <w:sz w:val="24"/>
        </w:rPr>
        <w:t xml:space="preserve">Định kỳ </w:t>
      </w:r>
      <w:r w:rsidR="00F33996">
        <w:rPr>
          <w:sz w:val="24"/>
        </w:rPr>
        <w:t>6 tháng/</w:t>
      </w:r>
      <w:r w:rsidR="00DB4970">
        <w:rPr>
          <w:sz w:val="24"/>
        </w:rPr>
        <w:t xml:space="preserve"> 1 lần, </w:t>
      </w:r>
      <w:r w:rsidR="005E4772" w:rsidRPr="00FC1F49">
        <w:rPr>
          <w:sz w:val="24"/>
        </w:rPr>
        <w:t xml:space="preserve"> nhân viên</w:t>
      </w:r>
      <w:r w:rsidRPr="00FC1F49">
        <w:rPr>
          <w:sz w:val="24"/>
        </w:rPr>
        <w:t xml:space="preserve"> LIFESUP</w:t>
      </w:r>
      <w:r w:rsidR="00D97DC0" w:rsidRPr="00FC1F49">
        <w:rPr>
          <w:sz w:val="24"/>
        </w:rPr>
        <w:t xml:space="preserve"> sẽ được xem xét điều chỉnh lương. Việc điều</w:t>
      </w:r>
      <w:r w:rsidR="00D97DC0" w:rsidRPr="00F9658D">
        <w:rPr>
          <w:sz w:val="24"/>
        </w:rPr>
        <w:t xml:space="preserve"> chỉnh tăng lương sẽ dựa trên kết quả công </w:t>
      </w:r>
      <w:r w:rsidR="00DB4970">
        <w:rPr>
          <w:sz w:val="24"/>
        </w:rPr>
        <w:t xml:space="preserve">việc </w:t>
      </w:r>
      <w:r w:rsidR="00D97DC0" w:rsidRPr="00F9658D">
        <w:rPr>
          <w:sz w:val="24"/>
        </w:rPr>
        <w:t>Việc tăng lương hàng năm còn tùy thuộc vào tình hình tài chính của Công ty và quyết định của Ban Giám</w:t>
      </w:r>
      <w:r w:rsidR="00D97DC0" w:rsidRPr="00F9658D">
        <w:rPr>
          <w:spacing w:val="-22"/>
          <w:sz w:val="24"/>
        </w:rPr>
        <w:t xml:space="preserve"> </w:t>
      </w:r>
      <w:r w:rsidR="00D97DC0" w:rsidRPr="00F9658D">
        <w:rPr>
          <w:sz w:val="24"/>
        </w:rPr>
        <w:t>đốc.</w:t>
      </w:r>
    </w:p>
    <w:p w:rsidR="00D97DC0" w:rsidRPr="00F9658D" w:rsidRDefault="00D97DC0" w:rsidP="00F9658D">
      <w:pPr>
        <w:pStyle w:val="Heading2"/>
        <w:spacing w:after="120" w:line="360" w:lineRule="auto"/>
        <w:rPr>
          <w:rFonts w:cs="Times New Roman"/>
          <w:sz w:val="24"/>
          <w:szCs w:val="24"/>
        </w:rPr>
      </w:pPr>
      <w:bookmarkStart w:id="14" w:name="_Toc532475115"/>
      <w:r w:rsidRPr="00F9658D">
        <w:rPr>
          <w:rFonts w:cs="Times New Roman"/>
          <w:sz w:val="24"/>
          <w:szCs w:val="24"/>
        </w:rPr>
        <w:t>Chính sách bảo hiểm</w:t>
      </w:r>
      <w:bookmarkEnd w:id="14"/>
    </w:p>
    <w:p w:rsidR="00D97DC0" w:rsidRPr="00F9658D" w:rsidRDefault="00D97DC0" w:rsidP="00F9658D">
      <w:pPr>
        <w:spacing w:line="360" w:lineRule="auto"/>
        <w:rPr>
          <w:sz w:val="24"/>
        </w:rPr>
      </w:pPr>
      <w:r w:rsidRPr="00F9658D">
        <w:rPr>
          <w:sz w:val="24"/>
        </w:rPr>
        <w:t xml:space="preserve">Công ty thực hiện chế độ Bảo hiểm y </w:t>
      </w:r>
      <w:r w:rsidR="005E4772" w:rsidRPr="00F9658D">
        <w:rPr>
          <w:sz w:val="24"/>
        </w:rPr>
        <w:t>tế, bảo hiểm xã hội cho các nhân viên</w:t>
      </w:r>
      <w:r w:rsidRPr="00F9658D">
        <w:rPr>
          <w:sz w:val="24"/>
        </w:rPr>
        <w:t xml:space="preserve"> ký HĐLĐ chính thức với Công ty và nộp đầy đủ hồ sơ cá nhân theo quy định.</w:t>
      </w:r>
    </w:p>
    <w:p w:rsidR="00D97DC0" w:rsidRPr="00F9658D" w:rsidRDefault="00D97DC0" w:rsidP="00F9658D">
      <w:pPr>
        <w:spacing w:line="360" w:lineRule="auto"/>
        <w:rPr>
          <w:b/>
          <w:i/>
          <w:sz w:val="24"/>
        </w:rPr>
      </w:pPr>
      <w:r w:rsidRPr="00F9658D">
        <w:rPr>
          <w:b/>
          <w:i/>
          <w:sz w:val="24"/>
        </w:rPr>
        <w:lastRenderedPageBreak/>
        <w:t>Bảo hiểm Xã hội</w:t>
      </w:r>
    </w:p>
    <w:p w:rsidR="00D97DC0" w:rsidRPr="00F9658D" w:rsidRDefault="00D97DC0" w:rsidP="00F9658D">
      <w:pPr>
        <w:spacing w:line="360" w:lineRule="auto"/>
        <w:rPr>
          <w:sz w:val="24"/>
        </w:rPr>
      </w:pPr>
      <w:r w:rsidRPr="00F9658D">
        <w:rPr>
          <w:sz w:val="24"/>
        </w:rPr>
        <w:t>Tổng mức đóng BHXH hàng tháng của cá nhân và Công ty theo quy định của Luật</w:t>
      </w:r>
      <w:r w:rsidRPr="00F9658D">
        <w:rPr>
          <w:spacing w:val="-11"/>
          <w:sz w:val="24"/>
        </w:rPr>
        <w:t xml:space="preserve"> </w:t>
      </w:r>
      <w:r w:rsidRPr="00F9658D">
        <w:rPr>
          <w:sz w:val="24"/>
        </w:rPr>
        <w:t>BHXH</w:t>
      </w:r>
      <w:r w:rsidR="00FB3E71" w:rsidRPr="00F9658D">
        <w:rPr>
          <w:sz w:val="24"/>
        </w:rPr>
        <w:t>.</w:t>
      </w:r>
    </w:p>
    <w:p w:rsidR="00D97DC0" w:rsidRPr="00F9658D" w:rsidRDefault="005E4772" w:rsidP="00F9658D">
      <w:pPr>
        <w:spacing w:line="360" w:lineRule="auto"/>
        <w:rPr>
          <w:sz w:val="24"/>
        </w:rPr>
      </w:pPr>
      <w:r w:rsidRPr="00F9658D">
        <w:rPr>
          <w:sz w:val="24"/>
        </w:rPr>
        <w:t>Khi tham gia BHXH, nhân viên</w:t>
      </w:r>
      <w:r w:rsidR="00D97DC0" w:rsidRPr="00F9658D">
        <w:rPr>
          <w:sz w:val="24"/>
        </w:rPr>
        <w:t xml:space="preserve"> sẽ được hưởng đầy đủ các chế độ do Nhà nước quy định tại Luật BHXH bao gồm : Chế độ ốm đau, thai sản, tai nạn lao động, bệnh nghề nghiệp, hưu trí, tử tuất.</w:t>
      </w:r>
    </w:p>
    <w:p w:rsidR="00D97DC0" w:rsidRPr="00F9658D" w:rsidRDefault="00D97DC0" w:rsidP="00F9658D">
      <w:pPr>
        <w:spacing w:line="360" w:lineRule="auto"/>
        <w:rPr>
          <w:b/>
          <w:i/>
          <w:sz w:val="24"/>
        </w:rPr>
      </w:pPr>
      <w:r w:rsidRPr="00F9658D">
        <w:rPr>
          <w:b/>
          <w:i/>
          <w:sz w:val="24"/>
        </w:rPr>
        <w:t>Bảo hiểm Y tế</w:t>
      </w:r>
    </w:p>
    <w:p w:rsidR="00D97DC0" w:rsidRPr="00F9658D" w:rsidRDefault="00D97DC0" w:rsidP="00F9658D">
      <w:pPr>
        <w:spacing w:line="360" w:lineRule="auto"/>
        <w:rPr>
          <w:sz w:val="24"/>
        </w:rPr>
      </w:pPr>
      <w:r w:rsidRPr="00F9658D">
        <w:rPr>
          <w:sz w:val="24"/>
        </w:rPr>
        <w:t>Tổng mức đóng BHXH hàng tháng của cá nhân và Công ty theo quy định của Luật</w:t>
      </w:r>
      <w:r w:rsidRPr="00F9658D">
        <w:rPr>
          <w:spacing w:val="-11"/>
          <w:sz w:val="24"/>
        </w:rPr>
        <w:t xml:space="preserve"> </w:t>
      </w:r>
      <w:r w:rsidRPr="00F9658D">
        <w:rPr>
          <w:sz w:val="24"/>
        </w:rPr>
        <w:t>BHYT</w:t>
      </w:r>
      <w:r w:rsidR="00FB3E71" w:rsidRPr="00F9658D">
        <w:rPr>
          <w:sz w:val="24"/>
        </w:rPr>
        <w:t>.</w:t>
      </w:r>
    </w:p>
    <w:p w:rsidR="00D97DC0" w:rsidRPr="00F9658D" w:rsidRDefault="00D97DC0" w:rsidP="00F9658D">
      <w:pPr>
        <w:spacing w:line="360" w:lineRule="auto"/>
        <w:rPr>
          <w:sz w:val="24"/>
        </w:rPr>
      </w:pPr>
      <w:r w:rsidRPr="00F9658D">
        <w:rPr>
          <w:sz w:val="24"/>
        </w:rPr>
        <w:t>Hàng</w:t>
      </w:r>
      <w:r w:rsidRPr="00F9658D">
        <w:rPr>
          <w:spacing w:val="35"/>
          <w:sz w:val="24"/>
        </w:rPr>
        <w:t xml:space="preserve"> </w:t>
      </w:r>
      <w:r w:rsidRPr="00F9658D">
        <w:rPr>
          <w:sz w:val="24"/>
        </w:rPr>
        <w:t>năm</w:t>
      </w:r>
      <w:r w:rsidRPr="00F9658D">
        <w:rPr>
          <w:spacing w:val="35"/>
          <w:sz w:val="24"/>
        </w:rPr>
        <w:t xml:space="preserve"> </w:t>
      </w:r>
      <w:r w:rsidR="005E4772" w:rsidRPr="00F9658D">
        <w:rPr>
          <w:sz w:val="24"/>
        </w:rPr>
        <w:t>nhân viên</w:t>
      </w:r>
      <w:r w:rsidR="005E4772" w:rsidRPr="00F9658D">
        <w:rPr>
          <w:spacing w:val="36"/>
          <w:sz w:val="24"/>
        </w:rPr>
        <w:t xml:space="preserve"> </w:t>
      </w:r>
      <w:r w:rsidRPr="00F9658D">
        <w:rPr>
          <w:sz w:val="24"/>
        </w:rPr>
        <w:t>được</w:t>
      </w:r>
      <w:r w:rsidRPr="00F9658D">
        <w:rPr>
          <w:spacing w:val="36"/>
          <w:sz w:val="24"/>
        </w:rPr>
        <w:t xml:space="preserve"> </w:t>
      </w:r>
      <w:r w:rsidRPr="00F9658D">
        <w:rPr>
          <w:sz w:val="24"/>
        </w:rPr>
        <w:t>cấp</w:t>
      </w:r>
      <w:r w:rsidRPr="00F9658D">
        <w:rPr>
          <w:spacing w:val="36"/>
          <w:sz w:val="24"/>
        </w:rPr>
        <w:t xml:space="preserve"> </w:t>
      </w:r>
      <w:r w:rsidRPr="00F9658D">
        <w:rPr>
          <w:sz w:val="24"/>
        </w:rPr>
        <w:t>thẻ</w:t>
      </w:r>
      <w:r w:rsidRPr="00F9658D">
        <w:rPr>
          <w:spacing w:val="35"/>
          <w:sz w:val="24"/>
        </w:rPr>
        <w:t xml:space="preserve"> </w:t>
      </w:r>
      <w:r w:rsidRPr="00F9658D">
        <w:rPr>
          <w:sz w:val="24"/>
        </w:rPr>
        <w:t>BHYT.</w:t>
      </w:r>
      <w:r w:rsidR="00F9658D" w:rsidRPr="00F9658D">
        <w:rPr>
          <w:spacing w:val="35"/>
          <w:sz w:val="24"/>
        </w:rPr>
        <w:t xml:space="preserve"> </w:t>
      </w:r>
      <w:r w:rsidRPr="00F9658D">
        <w:rPr>
          <w:sz w:val="24"/>
        </w:rPr>
        <w:t>Thẻ</w:t>
      </w:r>
      <w:r w:rsidRPr="00F9658D">
        <w:rPr>
          <w:spacing w:val="36"/>
          <w:sz w:val="24"/>
        </w:rPr>
        <w:t xml:space="preserve"> </w:t>
      </w:r>
      <w:r w:rsidRPr="00F9658D">
        <w:rPr>
          <w:sz w:val="24"/>
        </w:rPr>
        <w:t>BHYT</w:t>
      </w:r>
      <w:r w:rsidRPr="00F9658D">
        <w:rPr>
          <w:spacing w:val="36"/>
          <w:sz w:val="24"/>
        </w:rPr>
        <w:t xml:space="preserve"> </w:t>
      </w:r>
      <w:r w:rsidRPr="00F9658D">
        <w:rPr>
          <w:sz w:val="24"/>
        </w:rPr>
        <w:t>là</w:t>
      </w:r>
      <w:r w:rsidRPr="00F9658D">
        <w:rPr>
          <w:spacing w:val="36"/>
          <w:sz w:val="24"/>
        </w:rPr>
        <w:t xml:space="preserve"> </w:t>
      </w:r>
      <w:r w:rsidRPr="00F9658D">
        <w:rPr>
          <w:sz w:val="24"/>
        </w:rPr>
        <w:t>căn</w:t>
      </w:r>
      <w:r w:rsidRPr="00F9658D">
        <w:rPr>
          <w:spacing w:val="35"/>
          <w:sz w:val="24"/>
        </w:rPr>
        <w:t xml:space="preserve"> </w:t>
      </w:r>
      <w:r w:rsidRPr="00F9658D">
        <w:rPr>
          <w:sz w:val="24"/>
        </w:rPr>
        <w:t>cứ</w:t>
      </w:r>
      <w:r w:rsidRPr="00F9658D">
        <w:rPr>
          <w:spacing w:val="35"/>
          <w:sz w:val="24"/>
        </w:rPr>
        <w:t xml:space="preserve"> </w:t>
      </w:r>
      <w:r w:rsidRPr="00F9658D">
        <w:rPr>
          <w:sz w:val="24"/>
        </w:rPr>
        <w:t>để</w:t>
      </w:r>
      <w:r w:rsidRPr="00F9658D">
        <w:rPr>
          <w:spacing w:val="36"/>
          <w:sz w:val="24"/>
        </w:rPr>
        <w:t xml:space="preserve"> </w:t>
      </w:r>
      <w:r w:rsidRPr="00F9658D">
        <w:rPr>
          <w:sz w:val="24"/>
        </w:rPr>
        <w:t>được</w:t>
      </w:r>
      <w:r w:rsidRPr="00F9658D">
        <w:rPr>
          <w:spacing w:val="36"/>
          <w:sz w:val="24"/>
        </w:rPr>
        <w:t xml:space="preserve"> </w:t>
      </w:r>
      <w:r w:rsidRPr="00F9658D">
        <w:rPr>
          <w:sz w:val="24"/>
        </w:rPr>
        <w:t>hưởng</w:t>
      </w:r>
      <w:r w:rsidRPr="00F9658D">
        <w:rPr>
          <w:spacing w:val="36"/>
          <w:sz w:val="24"/>
        </w:rPr>
        <w:t xml:space="preserve"> </w:t>
      </w:r>
      <w:r w:rsidRPr="00F9658D">
        <w:rPr>
          <w:sz w:val="24"/>
        </w:rPr>
        <w:t>các</w:t>
      </w:r>
      <w:r w:rsidRPr="00F9658D">
        <w:rPr>
          <w:spacing w:val="35"/>
          <w:sz w:val="24"/>
        </w:rPr>
        <w:t xml:space="preserve"> </w:t>
      </w:r>
      <w:r w:rsidRPr="00F9658D">
        <w:rPr>
          <w:sz w:val="24"/>
        </w:rPr>
        <w:t>chế</w:t>
      </w:r>
      <w:r w:rsidRPr="00F9658D">
        <w:rPr>
          <w:spacing w:val="36"/>
          <w:sz w:val="24"/>
        </w:rPr>
        <w:t xml:space="preserve"> </w:t>
      </w:r>
      <w:r w:rsidRPr="00F9658D">
        <w:rPr>
          <w:sz w:val="24"/>
        </w:rPr>
        <w:t>độ BHYT khi đi khám chữa bệnh theo quy định của Nhà nước</w:t>
      </w:r>
      <w:r w:rsidR="00FB3E71" w:rsidRPr="00F9658D">
        <w:rPr>
          <w:sz w:val="24"/>
        </w:rPr>
        <w:t>.</w:t>
      </w:r>
    </w:p>
    <w:p w:rsidR="00D97DC0" w:rsidRPr="00F9658D" w:rsidRDefault="00D97DC0" w:rsidP="00F9658D">
      <w:pPr>
        <w:spacing w:line="360" w:lineRule="auto"/>
        <w:rPr>
          <w:sz w:val="24"/>
        </w:rPr>
      </w:pPr>
      <w:r w:rsidRPr="00F9658D">
        <w:rPr>
          <w:sz w:val="24"/>
        </w:rPr>
        <w:t>Quyền lợi:</w:t>
      </w:r>
    </w:p>
    <w:p w:rsidR="00D97DC0" w:rsidRPr="00F9658D" w:rsidRDefault="00D97DC0" w:rsidP="00F9658D">
      <w:pPr>
        <w:pStyle w:val="ListParagraph"/>
        <w:spacing w:line="360" w:lineRule="auto"/>
        <w:rPr>
          <w:sz w:val="24"/>
          <w:szCs w:val="24"/>
        </w:rPr>
      </w:pPr>
      <w:r w:rsidRPr="00F9658D">
        <w:rPr>
          <w:sz w:val="24"/>
          <w:szCs w:val="24"/>
        </w:rPr>
        <w:t>Được khám, chữa bệnh theo quy</w:t>
      </w:r>
      <w:r w:rsidRPr="00F9658D">
        <w:rPr>
          <w:spacing w:val="-2"/>
          <w:sz w:val="24"/>
          <w:szCs w:val="24"/>
        </w:rPr>
        <w:t xml:space="preserve"> </w:t>
      </w:r>
      <w:r w:rsidRPr="00F9658D">
        <w:rPr>
          <w:sz w:val="24"/>
          <w:szCs w:val="24"/>
        </w:rPr>
        <w:t>định</w:t>
      </w:r>
      <w:r w:rsidR="004B2511" w:rsidRPr="00F9658D">
        <w:rPr>
          <w:sz w:val="24"/>
          <w:szCs w:val="24"/>
        </w:rPr>
        <w:t>.</w:t>
      </w:r>
    </w:p>
    <w:p w:rsidR="00D97DC0" w:rsidRPr="00F9658D" w:rsidRDefault="00D97DC0" w:rsidP="00F9658D">
      <w:pPr>
        <w:pStyle w:val="ListParagraph"/>
        <w:spacing w:line="360" w:lineRule="auto"/>
        <w:rPr>
          <w:sz w:val="24"/>
          <w:szCs w:val="24"/>
        </w:rPr>
      </w:pPr>
      <w:r w:rsidRPr="00F9658D">
        <w:rPr>
          <w:sz w:val="24"/>
          <w:szCs w:val="24"/>
        </w:rPr>
        <w:t>Được lựa chọn cơ sở khám, chữa bệnh ban</w:t>
      </w:r>
      <w:r w:rsidRPr="00F9658D">
        <w:rPr>
          <w:spacing w:val="-3"/>
          <w:sz w:val="24"/>
          <w:szCs w:val="24"/>
        </w:rPr>
        <w:t xml:space="preserve"> </w:t>
      </w:r>
      <w:r w:rsidRPr="00F9658D">
        <w:rPr>
          <w:sz w:val="24"/>
          <w:szCs w:val="24"/>
        </w:rPr>
        <w:t>đầu</w:t>
      </w:r>
      <w:r w:rsidR="004B2511" w:rsidRPr="00F9658D">
        <w:rPr>
          <w:sz w:val="24"/>
          <w:szCs w:val="24"/>
        </w:rPr>
        <w:t>.</w:t>
      </w:r>
    </w:p>
    <w:p w:rsidR="00D97DC0" w:rsidRPr="00F9658D" w:rsidRDefault="00D97DC0" w:rsidP="00F9658D">
      <w:pPr>
        <w:pStyle w:val="ListParagraph"/>
        <w:spacing w:line="360" w:lineRule="auto"/>
        <w:rPr>
          <w:sz w:val="24"/>
          <w:szCs w:val="24"/>
        </w:rPr>
      </w:pPr>
      <w:r w:rsidRPr="00F9658D">
        <w:rPr>
          <w:sz w:val="24"/>
          <w:szCs w:val="24"/>
        </w:rPr>
        <w:t>Được thay đổi nơi khám chữa bệnh ban đầu vào cuối mỗi</w:t>
      </w:r>
      <w:r w:rsidRPr="00F9658D">
        <w:rPr>
          <w:spacing w:val="-8"/>
          <w:sz w:val="24"/>
          <w:szCs w:val="24"/>
        </w:rPr>
        <w:t xml:space="preserve"> </w:t>
      </w:r>
      <w:r w:rsidRPr="00F9658D">
        <w:rPr>
          <w:sz w:val="24"/>
          <w:szCs w:val="24"/>
        </w:rPr>
        <w:t>quý</w:t>
      </w:r>
      <w:r w:rsidR="004B2511" w:rsidRPr="00F9658D">
        <w:rPr>
          <w:sz w:val="24"/>
          <w:szCs w:val="24"/>
        </w:rPr>
        <w:t>.</w:t>
      </w:r>
    </w:p>
    <w:p w:rsidR="00D97DC0" w:rsidRPr="00F9658D" w:rsidRDefault="00D97DC0" w:rsidP="00F9658D">
      <w:pPr>
        <w:pStyle w:val="ListParagraph"/>
        <w:spacing w:line="360" w:lineRule="auto"/>
        <w:rPr>
          <w:sz w:val="24"/>
          <w:szCs w:val="24"/>
        </w:rPr>
      </w:pPr>
      <w:r w:rsidRPr="00F9658D">
        <w:rPr>
          <w:sz w:val="24"/>
          <w:szCs w:val="24"/>
        </w:rPr>
        <w:t>Yêu cầu cơ quan BHYT đảm bảo quyền lợi theo luật</w:t>
      </w:r>
      <w:r w:rsidRPr="00F9658D">
        <w:rPr>
          <w:spacing w:val="-10"/>
          <w:sz w:val="24"/>
          <w:szCs w:val="24"/>
        </w:rPr>
        <w:t xml:space="preserve"> </w:t>
      </w:r>
      <w:r w:rsidRPr="00F9658D">
        <w:rPr>
          <w:sz w:val="24"/>
          <w:szCs w:val="24"/>
        </w:rPr>
        <w:t>định</w:t>
      </w:r>
      <w:r w:rsidR="004B2511" w:rsidRPr="00F9658D">
        <w:rPr>
          <w:sz w:val="24"/>
          <w:szCs w:val="24"/>
        </w:rPr>
        <w:t>.</w:t>
      </w:r>
    </w:p>
    <w:p w:rsidR="00D97DC0" w:rsidRPr="00F9658D" w:rsidRDefault="00D97DC0" w:rsidP="00F9658D">
      <w:pPr>
        <w:spacing w:line="360" w:lineRule="auto"/>
        <w:rPr>
          <w:b/>
          <w:i/>
          <w:sz w:val="24"/>
        </w:rPr>
      </w:pPr>
      <w:r w:rsidRPr="00F9658D">
        <w:rPr>
          <w:b/>
          <w:i/>
          <w:sz w:val="24"/>
        </w:rPr>
        <w:t>Bảo hiểm thất nghiệp</w:t>
      </w:r>
    </w:p>
    <w:p w:rsidR="00D97DC0" w:rsidRPr="00F9658D" w:rsidRDefault="00D97DC0" w:rsidP="00F9658D">
      <w:pPr>
        <w:spacing w:line="360" w:lineRule="auto"/>
        <w:rPr>
          <w:sz w:val="24"/>
        </w:rPr>
      </w:pPr>
      <w:r w:rsidRPr="00F9658D">
        <w:rPr>
          <w:sz w:val="24"/>
        </w:rPr>
        <w:t>Tổng mức đóng BHXH hàng tháng của cá nhân và Công ty theo quy định của Luật</w:t>
      </w:r>
      <w:r w:rsidRPr="00F9658D">
        <w:rPr>
          <w:spacing w:val="-11"/>
          <w:sz w:val="24"/>
        </w:rPr>
        <w:t xml:space="preserve"> </w:t>
      </w:r>
      <w:r w:rsidR="005E4772" w:rsidRPr="00F9658D">
        <w:rPr>
          <w:sz w:val="24"/>
        </w:rPr>
        <w:t>BHXH. Khi tham gia BHTN, nhân viên</w:t>
      </w:r>
      <w:r w:rsidRPr="00F9658D">
        <w:rPr>
          <w:sz w:val="24"/>
        </w:rPr>
        <w:t xml:space="preserve"> sẽ được cơ quan lao động và bảo hiểm xã hội thực hiện các chế độ về bảo hiểm thất nghiệp theo quy định của Luật BHTN khi chấm dứt HĐLĐ và bị thất nghiệp.</w:t>
      </w:r>
    </w:p>
    <w:p w:rsidR="00D97DC0" w:rsidRPr="00F9658D" w:rsidRDefault="00D97DC0" w:rsidP="00F9658D">
      <w:pPr>
        <w:pStyle w:val="Heading2"/>
        <w:spacing w:after="120" w:line="360" w:lineRule="auto"/>
        <w:rPr>
          <w:rFonts w:cs="Times New Roman"/>
          <w:sz w:val="24"/>
          <w:szCs w:val="24"/>
        </w:rPr>
      </w:pPr>
      <w:bookmarkStart w:id="15" w:name="_Toc532475116"/>
      <w:r w:rsidRPr="00F9658D">
        <w:rPr>
          <w:rFonts w:cs="Times New Roman"/>
          <w:sz w:val="24"/>
          <w:szCs w:val="24"/>
        </w:rPr>
        <w:t>Công thức tính lương</w:t>
      </w:r>
      <w:bookmarkEnd w:id="15"/>
    </w:p>
    <w:p w:rsidR="00D97DC0" w:rsidRPr="00F9658D" w:rsidRDefault="00D97DC0" w:rsidP="00F9658D">
      <w:pPr>
        <w:pStyle w:val="ListParagraph"/>
        <w:spacing w:line="360" w:lineRule="auto"/>
        <w:rPr>
          <w:sz w:val="24"/>
          <w:szCs w:val="24"/>
        </w:rPr>
      </w:pPr>
      <w:r w:rsidRPr="00F9658D">
        <w:rPr>
          <w:sz w:val="24"/>
          <w:szCs w:val="24"/>
        </w:rPr>
        <w:t>Công ty sẽ thanh toán lươn</w:t>
      </w:r>
      <w:r w:rsidR="005E4772" w:rsidRPr="00F9658D">
        <w:rPr>
          <w:sz w:val="24"/>
          <w:szCs w:val="24"/>
        </w:rPr>
        <w:t>g cho toàn bộ nhân viên</w:t>
      </w:r>
      <w:r w:rsidR="004B2511" w:rsidRPr="00F9658D">
        <w:rPr>
          <w:sz w:val="24"/>
          <w:szCs w:val="24"/>
        </w:rPr>
        <w:t xml:space="preserve"> vào ngày 10 hàng tháng</w:t>
      </w:r>
      <w:r w:rsidR="00850DDA" w:rsidRPr="00F9658D">
        <w:rPr>
          <w:sz w:val="24"/>
          <w:szCs w:val="24"/>
        </w:rPr>
        <w:t xml:space="preserve"> </w:t>
      </w:r>
      <w:r w:rsidR="004B2511" w:rsidRPr="00F9658D">
        <w:rPr>
          <w:sz w:val="24"/>
          <w:szCs w:val="24"/>
        </w:rPr>
        <w:t xml:space="preserve">(dao động </w:t>
      </w:r>
      <w:r w:rsidR="00850DDA" w:rsidRPr="00F9658D">
        <w:rPr>
          <w:sz w:val="24"/>
          <w:szCs w:val="24"/>
        </w:rPr>
        <w:t>từ ngày 8-12</w:t>
      </w:r>
      <w:r w:rsidRPr="00F9658D">
        <w:rPr>
          <w:sz w:val="24"/>
          <w:szCs w:val="24"/>
        </w:rPr>
        <w:t xml:space="preserve"> hàng tháng</w:t>
      </w:r>
      <w:r w:rsidR="00F9658D" w:rsidRPr="00F9658D">
        <w:rPr>
          <w:sz w:val="24"/>
          <w:szCs w:val="24"/>
        </w:rPr>
        <w:t xml:space="preserve"> nếu rơi vào ngày nghỉ</w:t>
      </w:r>
      <w:r w:rsidR="004B2511" w:rsidRPr="00F9658D">
        <w:rPr>
          <w:sz w:val="24"/>
          <w:szCs w:val="24"/>
        </w:rPr>
        <w:t>)</w:t>
      </w:r>
      <w:r w:rsidRPr="00F9658D">
        <w:rPr>
          <w:sz w:val="24"/>
          <w:szCs w:val="24"/>
        </w:rPr>
        <w:t>.</w:t>
      </w:r>
    </w:p>
    <w:p w:rsidR="00D97DC0" w:rsidRPr="00F9658D" w:rsidRDefault="005E4772" w:rsidP="00F9658D">
      <w:pPr>
        <w:pStyle w:val="ListParagraph"/>
        <w:spacing w:line="360" w:lineRule="auto"/>
        <w:rPr>
          <w:sz w:val="24"/>
          <w:szCs w:val="24"/>
        </w:rPr>
      </w:pPr>
      <w:r w:rsidRPr="00F9658D">
        <w:rPr>
          <w:sz w:val="24"/>
          <w:szCs w:val="24"/>
        </w:rPr>
        <w:t>Lương của mỗi nhân viên</w:t>
      </w:r>
      <w:r w:rsidR="00D97DC0" w:rsidRPr="00F9658D">
        <w:rPr>
          <w:sz w:val="24"/>
          <w:szCs w:val="24"/>
        </w:rPr>
        <w:t xml:space="preserve"> sẽ được yêu cầu giữ bí mật và sẽ được trả qua tài khoản cá nhân của từng người mở tại một Ngân hàng do Công ty quy </w:t>
      </w:r>
      <w:r w:rsidR="00850DDA" w:rsidRPr="00F9658D">
        <w:rPr>
          <w:sz w:val="24"/>
          <w:szCs w:val="24"/>
        </w:rPr>
        <w:t>định hoặc trực tiếp bằng tiền mặt.</w:t>
      </w:r>
    </w:p>
    <w:p w:rsidR="00D97DC0" w:rsidRPr="00F9658D" w:rsidRDefault="00D97DC0" w:rsidP="00F9658D">
      <w:pPr>
        <w:spacing w:line="360" w:lineRule="auto"/>
        <w:rPr>
          <w:b/>
          <w:sz w:val="24"/>
        </w:rPr>
      </w:pPr>
      <w:r w:rsidRPr="00F9658D">
        <w:rPr>
          <w:b/>
          <w:sz w:val="24"/>
        </w:rPr>
        <w:t>Công thức tính lương tháng</w:t>
      </w:r>
    </w:p>
    <w:p w:rsidR="00D97DC0" w:rsidRPr="00F9658D" w:rsidRDefault="00D97DC0" w:rsidP="0008726B">
      <w:pPr>
        <w:spacing w:line="360" w:lineRule="auto"/>
        <w:jc w:val="center"/>
        <w:rPr>
          <w:sz w:val="24"/>
        </w:rPr>
      </w:pPr>
      <w:r w:rsidRPr="00F9658D">
        <w:rPr>
          <w:sz w:val="24"/>
        </w:rPr>
        <w:t>Tổng</w:t>
      </w:r>
      <w:r w:rsidR="00850DDA" w:rsidRPr="00F9658D">
        <w:rPr>
          <w:sz w:val="24"/>
        </w:rPr>
        <w:t xml:space="preserve"> thu nhập thực nhận</w:t>
      </w:r>
      <w:r w:rsidR="00163F08" w:rsidRPr="00F9658D">
        <w:rPr>
          <w:sz w:val="24"/>
        </w:rPr>
        <w:t xml:space="preserve"> </w:t>
      </w:r>
      <w:r w:rsidRPr="00F9658D">
        <w:rPr>
          <w:sz w:val="24"/>
        </w:rPr>
        <w:t>= A - B + C – D</w:t>
      </w:r>
    </w:p>
    <w:p w:rsidR="00D97DC0" w:rsidRPr="00F9658D" w:rsidRDefault="00D97DC0" w:rsidP="00F9658D">
      <w:pPr>
        <w:spacing w:line="360" w:lineRule="auto"/>
        <w:rPr>
          <w:b/>
          <w:sz w:val="24"/>
        </w:rPr>
      </w:pPr>
      <w:r w:rsidRPr="00F9658D">
        <w:rPr>
          <w:b/>
          <w:sz w:val="24"/>
        </w:rPr>
        <w:t>Trong đó:</w:t>
      </w:r>
    </w:p>
    <w:p w:rsidR="00D97DC0" w:rsidRPr="00F9658D" w:rsidRDefault="00F9658D" w:rsidP="00F9658D">
      <w:pPr>
        <w:spacing w:line="360" w:lineRule="auto"/>
        <w:rPr>
          <w:b/>
          <w:sz w:val="24"/>
        </w:rPr>
      </w:pPr>
      <w:r w:rsidRPr="00F9658D">
        <w:rPr>
          <w:b/>
          <w:sz w:val="24"/>
        </w:rPr>
        <w:t>A</w:t>
      </w:r>
      <w:r w:rsidR="00D97DC0" w:rsidRPr="00F9658D">
        <w:rPr>
          <w:b/>
          <w:sz w:val="24"/>
        </w:rPr>
        <w:t>: Tổng lương tháng</w:t>
      </w:r>
    </w:p>
    <w:p w:rsidR="00D97DC0" w:rsidRPr="00F9658D" w:rsidRDefault="00D97DC0" w:rsidP="00F9658D">
      <w:pPr>
        <w:spacing w:line="360" w:lineRule="auto"/>
        <w:rPr>
          <w:b/>
          <w:sz w:val="24"/>
        </w:rPr>
      </w:pPr>
      <w:r w:rsidRPr="00F9658D">
        <w:rPr>
          <w:b/>
          <w:sz w:val="24"/>
        </w:rPr>
        <w:t>B: Các khoản khấu trừ</w:t>
      </w:r>
    </w:p>
    <w:p w:rsidR="00D97DC0" w:rsidRPr="00F9658D" w:rsidRDefault="00D97DC0" w:rsidP="00F9658D">
      <w:pPr>
        <w:spacing w:line="360" w:lineRule="auto"/>
        <w:jc w:val="center"/>
        <w:rPr>
          <w:sz w:val="24"/>
        </w:rPr>
      </w:pPr>
      <w:r w:rsidRPr="00F9658D">
        <w:rPr>
          <w:sz w:val="24"/>
        </w:rPr>
        <w:lastRenderedPageBreak/>
        <w:t>B = B1+B2+B3+B4+B5</w:t>
      </w:r>
    </w:p>
    <w:p w:rsidR="00D97DC0" w:rsidRPr="00F9658D" w:rsidRDefault="00D97DC0" w:rsidP="00F9658D">
      <w:pPr>
        <w:spacing w:line="360" w:lineRule="auto"/>
        <w:rPr>
          <w:sz w:val="24"/>
        </w:rPr>
      </w:pPr>
      <w:r w:rsidRPr="00F9658D">
        <w:rPr>
          <w:sz w:val="24"/>
        </w:rPr>
        <w:t xml:space="preserve">B1: Bảo </w:t>
      </w:r>
      <w:r w:rsidR="00850DDA" w:rsidRPr="00F9658D">
        <w:rPr>
          <w:sz w:val="24"/>
        </w:rPr>
        <w:t>h</w:t>
      </w:r>
      <w:r w:rsidRPr="00F9658D">
        <w:rPr>
          <w:sz w:val="24"/>
        </w:rPr>
        <w:t xml:space="preserve">iểm xã hội </w:t>
      </w:r>
    </w:p>
    <w:p w:rsidR="00D97DC0" w:rsidRPr="00F9658D" w:rsidRDefault="00D97DC0" w:rsidP="00F9658D">
      <w:pPr>
        <w:spacing w:line="360" w:lineRule="auto"/>
        <w:rPr>
          <w:sz w:val="24"/>
        </w:rPr>
      </w:pPr>
      <w:r w:rsidRPr="00F9658D">
        <w:rPr>
          <w:sz w:val="24"/>
        </w:rPr>
        <w:t>B2: Bảo hiểm y tế</w:t>
      </w:r>
    </w:p>
    <w:p w:rsidR="00D97DC0" w:rsidRPr="00F9658D" w:rsidRDefault="00D97DC0" w:rsidP="00F9658D">
      <w:pPr>
        <w:spacing w:line="360" w:lineRule="auto"/>
        <w:rPr>
          <w:sz w:val="24"/>
        </w:rPr>
      </w:pPr>
      <w:r w:rsidRPr="00F9658D">
        <w:rPr>
          <w:sz w:val="24"/>
        </w:rPr>
        <w:t>B3: Bảo hiểm thất nghiệp</w:t>
      </w:r>
    </w:p>
    <w:p w:rsidR="00D97DC0" w:rsidRPr="00F9658D" w:rsidRDefault="00D97DC0" w:rsidP="00F9658D">
      <w:pPr>
        <w:spacing w:line="360" w:lineRule="auto"/>
        <w:rPr>
          <w:sz w:val="24"/>
        </w:rPr>
      </w:pPr>
      <w:r w:rsidRPr="00F9658D">
        <w:rPr>
          <w:sz w:val="24"/>
        </w:rPr>
        <w:t xml:space="preserve">B4: Khấu trừ thuế thu nhập cá nhân </w:t>
      </w:r>
      <w:bookmarkStart w:id="16" w:name="_bookmark6"/>
      <w:bookmarkEnd w:id="16"/>
    </w:p>
    <w:p w:rsidR="00D97DC0" w:rsidRPr="00F9658D" w:rsidRDefault="00F9658D" w:rsidP="00F9658D">
      <w:pPr>
        <w:spacing w:line="360" w:lineRule="auto"/>
        <w:rPr>
          <w:b/>
          <w:sz w:val="24"/>
        </w:rPr>
      </w:pPr>
      <w:r w:rsidRPr="00F9658D">
        <w:rPr>
          <w:b/>
          <w:sz w:val="24"/>
        </w:rPr>
        <w:t>C</w:t>
      </w:r>
      <w:r w:rsidR="00D97DC0" w:rsidRPr="00F9658D">
        <w:rPr>
          <w:b/>
          <w:sz w:val="24"/>
        </w:rPr>
        <w:t xml:space="preserve">: Các khoản bù trong tháng </w:t>
      </w:r>
    </w:p>
    <w:p w:rsidR="00F97950" w:rsidRPr="00FC1F49" w:rsidRDefault="00D97DC0" w:rsidP="00F97950">
      <w:pPr>
        <w:spacing w:line="360" w:lineRule="auto"/>
        <w:rPr>
          <w:b/>
          <w:sz w:val="24"/>
        </w:rPr>
      </w:pPr>
      <w:r w:rsidRPr="00FC1F49">
        <w:rPr>
          <w:b/>
          <w:sz w:val="24"/>
        </w:rPr>
        <w:t>D: Các khoản trừ trong tháng</w:t>
      </w:r>
    </w:p>
    <w:p w:rsidR="00F97950" w:rsidRPr="00FC1F49" w:rsidRDefault="006E0F85">
      <w:pPr>
        <w:pStyle w:val="Heading2"/>
      </w:pPr>
      <w:bookmarkStart w:id="17" w:name="_Toc532475117"/>
      <w:r>
        <w:t>Đánh giá kết quả công việc và x</w:t>
      </w:r>
      <w:r w:rsidR="00F97950" w:rsidRPr="00FC1F49">
        <w:t>ét tăng lương</w:t>
      </w:r>
      <w:r w:rsidR="000B7248">
        <w:t xml:space="preserve"> định kỳ</w:t>
      </w:r>
    </w:p>
    <w:p w:rsidR="00B1056D" w:rsidRDefault="006E0F85" w:rsidP="00B1056D">
      <w:pPr>
        <w:pStyle w:val="ListParagraph"/>
        <w:numPr>
          <w:ilvl w:val="0"/>
          <w:numId w:val="51"/>
        </w:numPr>
        <w:ind w:left="0" w:firstLine="450"/>
      </w:pPr>
      <w:r>
        <w:t xml:space="preserve">Định kỳ 6 tháng/1 lần </w:t>
      </w:r>
      <w:r w:rsidR="00BA3F6F">
        <w:rPr>
          <w:lang w:val="vi-VN"/>
        </w:rPr>
        <w:t xml:space="preserve">cụ thể vào tháng 1 và tháng 7 hàng năm </w:t>
      </w:r>
      <w:r>
        <w:t xml:space="preserve">mỗi nhân viên trong công ty sẽ được đánh giá kết quả công việc tính theo thời hạn hợp đồng và lần đánh giá trước đó. </w:t>
      </w:r>
    </w:p>
    <w:p w:rsidR="00B1056D" w:rsidRPr="00FC1F49" w:rsidRDefault="006E0F85" w:rsidP="006E0F85">
      <w:pPr>
        <w:pStyle w:val="ListParagraph"/>
        <w:numPr>
          <w:ilvl w:val="0"/>
          <w:numId w:val="51"/>
        </w:numPr>
        <w:ind w:left="0" w:firstLine="450"/>
      </w:pPr>
      <w:r>
        <w:t>Nhân viên đạt kết quả tốt trong kỳ đánh giá sẽ được Ban giám đốc xét tăng lương</w:t>
      </w:r>
    </w:p>
    <w:p w:rsidR="00B1056D" w:rsidRPr="00FC1F49" w:rsidRDefault="00B1056D" w:rsidP="00B1056D">
      <w:pPr>
        <w:pStyle w:val="ListParagraph"/>
        <w:numPr>
          <w:ilvl w:val="0"/>
          <w:numId w:val="51"/>
        </w:numPr>
        <w:ind w:left="0" w:firstLine="450"/>
      </w:pPr>
      <w:r w:rsidRPr="00FC1F49">
        <w:t>Việc nâng lương đột xuất thực hiện đối với Nhân viên làm việc tốt, xuất sắc nhiệm vụ được giao,</w:t>
      </w:r>
      <w:r w:rsidR="00F10E46">
        <w:t xml:space="preserve"> dựa trên trách nhiệm mà nhân viên đó đảm nhận, doanh thu mang lại cho công ty,…</w:t>
      </w:r>
    </w:p>
    <w:p w:rsidR="00B1056D" w:rsidRPr="00FC1F49" w:rsidRDefault="00B1056D" w:rsidP="00B1056D">
      <w:pPr>
        <w:pStyle w:val="ListParagraph"/>
        <w:numPr>
          <w:ilvl w:val="0"/>
          <w:numId w:val="51"/>
        </w:numPr>
        <w:ind w:left="0" w:firstLine="450"/>
      </w:pPr>
      <w:r w:rsidRPr="00FC1F49">
        <w:t>Thủ tục xét nâng lương : Nhân viên cần làm bảng đánh giá cá nhân đã ban hành</w:t>
      </w:r>
      <w:r w:rsidR="007D6B9D" w:rsidRPr="00FC1F49">
        <w:t xml:space="preserve"> để làm căn cứ xét nâng lương</w:t>
      </w:r>
      <w:r w:rsidR="00F33996">
        <w:t xml:space="preserve"> (mẫu HR-ĐG.0</w:t>
      </w:r>
      <w:r w:rsidR="00120B3A">
        <w:t>1</w:t>
      </w:r>
      <w:r w:rsidR="00F33996">
        <w:t>)</w:t>
      </w:r>
      <w:r w:rsidRPr="00FC1F49">
        <w:t>.</w:t>
      </w:r>
    </w:p>
    <w:p w:rsidR="00F97950" w:rsidRPr="00FC1F49" w:rsidRDefault="00B1056D" w:rsidP="00B1056D">
      <w:pPr>
        <w:pStyle w:val="ListParagraph"/>
        <w:numPr>
          <w:ilvl w:val="0"/>
          <w:numId w:val="51"/>
        </w:numPr>
        <w:ind w:left="0" w:firstLine="450"/>
      </w:pPr>
      <w:r w:rsidRPr="00FC1F49">
        <w:t xml:space="preserve">Mức nâng bậc lương </w:t>
      </w:r>
      <w:r w:rsidR="00C5431F">
        <w:rPr>
          <w:lang w:val="vi-VN"/>
        </w:rPr>
        <w:t>dựa trên KPI cá nhân và</w:t>
      </w:r>
      <w:r w:rsidR="00F10E46">
        <w:t xml:space="preserve"> dựa trên trách nhiệm mà nhân viên đó phụ trách. Mức nâng cũng dựa trên </w:t>
      </w:r>
      <w:r w:rsidRPr="00FC1F49">
        <w:t xml:space="preserve"> kết quả</w:t>
      </w:r>
      <w:r w:rsidR="007D6B9D" w:rsidRPr="00FC1F49">
        <w:t xml:space="preserve"> của bảng đánh giá đã làm và kết quả</w:t>
      </w:r>
      <w:r w:rsidRPr="00FC1F49">
        <w:t xml:space="preserve"> kinh doanh của công ty trong năm.</w:t>
      </w:r>
    </w:p>
    <w:p w:rsidR="00D97DC0" w:rsidRPr="00F9658D" w:rsidRDefault="00D97DC0" w:rsidP="00F9658D">
      <w:pPr>
        <w:pStyle w:val="Heading2"/>
        <w:spacing w:after="120" w:line="360" w:lineRule="auto"/>
        <w:rPr>
          <w:rFonts w:cs="Times New Roman"/>
          <w:sz w:val="24"/>
          <w:szCs w:val="24"/>
        </w:rPr>
      </w:pPr>
      <w:r w:rsidRPr="00F9658D">
        <w:rPr>
          <w:rFonts w:cs="Times New Roman"/>
          <w:sz w:val="24"/>
          <w:szCs w:val="24"/>
        </w:rPr>
        <w:t>Phúc lợi</w:t>
      </w:r>
      <w:bookmarkEnd w:id="17"/>
    </w:p>
    <w:p w:rsidR="00850DDA" w:rsidRPr="00F9658D" w:rsidRDefault="00D97DC0" w:rsidP="00F9658D">
      <w:pPr>
        <w:pStyle w:val="ListParagraph"/>
        <w:spacing w:line="360" w:lineRule="auto"/>
        <w:rPr>
          <w:sz w:val="24"/>
          <w:szCs w:val="24"/>
        </w:rPr>
      </w:pPr>
      <w:r w:rsidRPr="00F9658D">
        <w:rPr>
          <w:sz w:val="24"/>
          <w:szCs w:val="24"/>
        </w:rPr>
        <w:t xml:space="preserve">Nghỉ mát: </w:t>
      </w:r>
      <w:r w:rsidR="00850DDA" w:rsidRPr="00F9658D">
        <w:rPr>
          <w:sz w:val="24"/>
          <w:szCs w:val="24"/>
        </w:rPr>
        <w:t xml:space="preserve">Hàng năm công ty sẽ tổ chức nghỉ mát </w:t>
      </w:r>
      <w:r w:rsidR="0059781D">
        <w:rPr>
          <w:sz w:val="24"/>
          <w:szCs w:val="24"/>
          <w:lang w:val="vi-VN"/>
        </w:rPr>
        <w:t>2</w:t>
      </w:r>
      <w:r w:rsidR="00850DDA" w:rsidRPr="00F9658D">
        <w:rPr>
          <w:sz w:val="24"/>
          <w:szCs w:val="24"/>
        </w:rPr>
        <w:t xml:space="preserve"> lần, mức hỗ trợ của từng cá nhân tùy vào cấp bậc nhân viên, loại hợp đồng và tình hình tài chính của công ty. Thời gian nghỉ mát sẽ được tính vào ngày nghỉ phép. Nếu cá nhân chưa có ngày phép sẽ tính vào ngày lương của nhân viên đó.</w:t>
      </w:r>
      <w:r w:rsidR="001D5184">
        <w:rPr>
          <w:sz w:val="24"/>
          <w:szCs w:val="24"/>
          <w:lang w:val="vi-VN"/>
        </w:rPr>
        <w:t xml:space="preserve"> Ngoài ra có teambuilding hàng quý cho toàn bộ nhân sự công ty.</w:t>
      </w:r>
      <w:r w:rsidR="0085587E">
        <w:rPr>
          <w:sz w:val="24"/>
          <w:szCs w:val="24"/>
          <w:lang w:val="vi-VN"/>
        </w:rPr>
        <w:t>z</w:t>
      </w:r>
    </w:p>
    <w:p w:rsidR="00D97DC0" w:rsidRPr="00F9658D" w:rsidRDefault="00D97DC0" w:rsidP="00F9658D">
      <w:pPr>
        <w:pStyle w:val="ListParagraph"/>
        <w:spacing w:line="360" w:lineRule="auto"/>
        <w:rPr>
          <w:sz w:val="24"/>
          <w:szCs w:val="24"/>
        </w:rPr>
      </w:pPr>
      <w:r w:rsidRPr="00F9658D">
        <w:rPr>
          <w:sz w:val="24"/>
          <w:szCs w:val="24"/>
        </w:rPr>
        <w:t>Ngoài ra, còn có c</w:t>
      </w:r>
      <w:r w:rsidR="005E4772" w:rsidRPr="00F9658D">
        <w:rPr>
          <w:sz w:val="24"/>
          <w:szCs w:val="24"/>
        </w:rPr>
        <w:t>ác chế độ phúc lợi khác cho nhân viên</w:t>
      </w:r>
      <w:r w:rsidRPr="00F9658D">
        <w:rPr>
          <w:sz w:val="24"/>
          <w:szCs w:val="24"/>
        </w:rPr>
        <w:t xml:space="preserve"> như: Sinh nhật, tổ chức ăn giữa giờ, các hoạt động chung nhằm tăng cường sự gắn kết giữa các thành viên trong Công ty</w:t>
      </w:r>
      <w:bookmarkStart w:id="18" w:name="_30j0zll" w:colFirst="0" w:colLast="0"/>
      <w:bookmarkEnd w:id="18"/>
      <w:r w:rsidR="005E4772" w:rsidRPr="00F9658D">
        <w:rPr>
          <w:sz w:val="24"/>
          <w:szCs w:val="24"/>
        </w:rPr>
        <w:t>, tổ chức thăm hỏi nhân viên</w:t>
      </w:r>
      <w:r w:rsidRPr="00F9658D">
        <w:rPr>
          <w:sz w:val="24"/>
          <w:szCs w:val="24"/>
        </w:rPr>
        <w:t xml:space="preserve"> và ng</w:t>
      </w:r>
      <w:r w:rsidR="005E4772" w:rsidRPr="00F9658D">
        <w:rPr>
          <w:sz w:val="24"/>
          <w:szCs w:val="24"/>
        </w:rPr>
        <w:t>ười nhà nhân viên</w:t>
      </w:r>
      <w:r w:rsidRPr="00F9658D">
        <w:rPr>
          <w:sz w:val="24"/>
          <w:szCs w:val="24"/>
        </w:rPr>
        <w:t xml:space="preserve"> khi ốm đau hoặc có việc hiếu hỉ.</w:t>
      </w:r>
    </w:p>
    <w:p w:rsidR="00D97DC0" w:rsidRPr="00F9658D" w:rsidRDefault="00D97DC0" w:rsidP="00F9658D">
      <w:pPr>
        <w:pStyle w:val="Heading2"/>
        <w:spacing w:after="120" w:line="360" w:lineRule="auto"/>
        <w:rPr>
          <w:rFonts w:cs="Times New Roman"/>
          <w:sz w:val="24"/>
          <w:szCs w:val="24"/>
        </w:rPr>
      </w:pPr>
      <w:bookmarkStart w:id="19" w:name="_Toc532475118"/>
      <w:r w:rsidRPr="00F9658D">
        <w:rPr>
          <w:rFonts w:cs="Times New Roman"/>
          <w:sz w:val="24"/>
          <w:szCs w:val="24"/>
        </w:rPr>
        <w:t>Chính sách thưởng</w:t>
      </w:r>
      <w:bookmarkEnd w:id="19"/>
    </w:p>
    <w:p w:rsidR="00D97DC0" w:rsidRPr="00F9658D" w:rsidRDefault="00D97DC0" w:rsidP="00F9658D">
      <w:pPr>
        <w:pStyle w:val="ListParagraph"/>
        <w:spacing w:line="360" w:lineRule="auto"/>
        <w:rPr>
          <w:sz w:val="24"/>
          <w:szCs w:val="24"/>
        </w:rPr>
      </w:pPr>
      <w:r w:rsidRPr="00F9658D">
        <w:rPr>
          <w:sz w:val="24"/>
          <w:szCs w:val="24"/>
        </w:rPr>
        <w:t xml:space="preserve">Thưởng lương tháng 13: là 01 tháng lương cấp bậc thưởng cho </w:t>
      </w:r>
      <w:r w:rsidR="00B36682" w:rsidRPr="00F9658D">
        <w:rPr>
          <w:sz w:val="24"/>
          <w:szCs w:val="24"/>
        </w:rPr>
        <w:t>nhân viên</w:t>
      </w:r>
      <w:r w:rsidRPr="00F9658D">
        <w:rPr>
          <w:sz w:val="24"/>
          <w:szCs w:val="24"/>
        </w:rPr>
        <w:t xml:space="preserve"> vào </w:t>
      </w:r>
      <w:r w:rsidR="00731320">
        <w:rPr>
          <w:sz w:val="24"/>
          <w:szCs w:val="24"/>
        </w:rPr>
        <w:t>cuối năm tài chính</w:t>
      </w:r>
      <w:r w:rsidR="004B2511" w:rsidRPr="00F9658D">
        <w:rPr>
          <w:sz w:val="24"/>
          <w:szCs w:val="24"/>
        </w:rPr>
        <w:t>.</w:t>
      </w:r>
    </w:p>
    <w:p w:rsidR="00D97DC0" w:rsidRDefault="00D97DC0" w:rsidP="00F9658D">
      <w:pPr>
        <w:pStyle w:val="ListParagraph"/>
        <w:spacing w:line="360" w:lineRule="auto"/>
        <w:rPr>
          <w:sz w:val="24"/>
          <w:szCs w:val="24"/>
        </w:rPr>
      </w:pPr>
      <w:r w:rsidRPr="00F9658D">
        <w:rPr>
          <w:sz w:val="24"/>
          <w:szCs w:val="24"/>
        </w:rPr>
        <w:lastRenderedPageBreak/>
        <w:t>Thưởng hiệu quả kinh doanh: Thưởng kinh doanh có thể được trả bằng tiền mặt. Quỹ khen thưởng hiệu quả kinh doanh được xác định trên cơ sở lợi nhuận thuần sau thuế theo một tỷ lệ nhất định và được Ban Giám đốc thông qua.</w:t>
      </w:r>
    </w:p>
    <w:p w:rsidR="00A21377" w:rsidRPr="00913EEA" w:rsidRDefault="00A21377" w:rsidP="000B7248">
      <w:pPr>
        <w:pStyle w:val="ListParagraph"/>
        <w:numPr>
          <w:ilvl w:val="0"/>
          <w:numId w:val="0"/>
        </w:numPr>
        <w:ind w:left="990" w:hanging="270"/>
        <w:rPr>
          <w:lang w:val="vi-VN"/>
        </w:rPr>
      </w:pPr>
      <w:r w:rsidRPr="00F9658D">
        <w:rPr>
          <w:rStyle w:val="x2063354166size"/>
          <w:b/>
          <w:bCs/>
          <w:color w:val="000000"/>
          <w:sz w:val="24"/>
          <w:shd w:val="clear" w:color="auto" w:fill="FFFFFF"/>
        </w:rPr>
        <w:t>Thời điểm chi trả</w:t>
      </w:r>
      <w:r w:rsidRPr="00F9658D">
        <w:rPr>
          <w:rStyle w:val="x2063354166size"/>
          <w:color w:val="000000"/>
          <w:sz w:val="24"/>
          <w:shd w:val="clear" w:color="auto" w:fill="FFFFFF"/>
        </w:rPr>
        <w:t xml:space="preserve">: </w:t>
      </w:r>
      <w:r w:rsidR="005D4B5E">
        <w:rPr>
          <w:rStyle w:val="x2063354166size"/>
          <w:color w:val="000000"/>
          <w:sz w:val="24"/>
          <w:shd w:val="clear" w:color="auto" w:fill="FFFFFF"/>
        </w:rPr>
        <w:t>1</w:t>
      </w:r>
      <w:r w:rsidRPr="00F9658D">
        <w:rPr>
          <w:rStyle w:val="x2063354166size"/>
          <w:color w:val="000000"/>
          <w:sz w:val="24"/>
          <w:shd w:val="clear" w:color="auto" w:fill="FFFFFF"/>
        </w:rPr>
        <w:t xml:space="preserve"> lần/năm</w:t>
      </w:r>
      <w:r w:rsidR="005D4B5E">
        <w:rPr>
          <w:rStyle w:val="x2063354166size"/>
          <w:color w:val="000000"/>
          <w:sz w:val="24"/>
          <w:shd w:val="clear" w:color="auto" w:fill="FFFFFF"/>
        </w:rPr>
        <w:t xml:space="preserve"> vào </w:t>
      </w:r>
      <w:r w:rsidR="00913EEA">
        <w:rPr>
          <w:rStyle w:val="x2063354166size"/>
          <w:color w:val="000000"/>
          <w:sz w:val="24"/>
          <w:shd w:val="clear" w:color="auto" w:fill="FFFFFF"/>
          <w:lang w:val="vi-VN"/>
        </w:rPr>
        <w:t>tháng 6 của năm kế tiếp.</w:t>
      </w:r>
      <w:bookmarkStart w:id="20" w:name="_GoBack"/>
      <w:bookmarkEnd w:id="20"/>
    </w:p>
    <w:p w:rsidR="00D97DC0" w:rsidRPr="00F9658D" w:rsidRDefault="00D97DC0" w:rsidP="00F9658D">
      <w:pPr>
        <w:pStyle w:val="ListParagraph"/>
        <w:spacing w:line="360" w:lineRule="auto"/>
        <w:rPr>
          <w:sz w:val="24"/>
          <w:szCs w:val="24"/>
        </w:rPr>
      </w:pPr>
      <w:r w:rsidRPr="00F9658D">
        <w:rPr>
          <w:sz w:val="24"/>
          <w:szCs w:val="24"/>
        </w:rPr>
        <w:t>Thưởng thành tích: Áp dụng với các trường hợp cá nhân hay từng bộ phận có những thành tích công tác đặc biệt nh</w:t>
      </w:r>
      <w:r w:rsidR="00F9658D" w:rsidRPr="00F9658D">
        <w:rPr>
          <w:sz w:val="24"/>
          <w:szCs w:val="24"/>
        </w:rPr>
        <w:t>ư</w:t>
      </w:r>
      <w:r w:rsidRPr="00F9658D">
        <w:rPr>
          <w:sz w:val="24"/>
          <w:szCs w:val="24"/>
        </w:rPr>
        <w:t>: hoàn thành dự án trước thời hạn, hoàn thành doanh số và lợi nhuận trước thời hạn, hoàn thành tốt dự án, nhiệm vụ, kết quả học tập cao,... trong năm công tác.</w:t>
      </w:r>
    </w:p>
    <w:p w:rsidR="00D97DC0" w:rsidRPr="00F9658D" w:rsidRDefault="00D97DC0" w:rsidP="00F9658D">
      <w:pPr>
        <w:pStyle w:val="Heading2"/>
        <w:spacing w:after="120" w:line="360" w:lineRule="auto"/>
        <w:rPr>
          <w:rFonts w:cs="Times New Roman"/>
          <w:sz w:val="24"/>
          <w:szCs w:val="24"/>
        </w:rPr>
      </w:pPr>
      <w:bookmarkStart w:id="21" w:name="_Toc532475119"/>
      <w:r w:rsidRPr="00F9658D">
        <w:rPr>
          <w:rFonts w:cs="Times New Roman"/>
          <w:sz w:val="24"/>
          <w:szCs w:val="24"/>
        </w:rPr>
        <w:t>Đào tạo và phát triển</w:t>
      </w:r>
      <w:bookmarkEnd w:id="21"/>
    </w:p>
    <w:p w:rsidR="00D97DC0" w:rsidRPr="00F9658D" w:rsidRDefault="00D97DC0" w:rsidP="00F9658D">
      <w:pPr>
        <w:spacing w:line="360" w:lineRule="auto"/>
        <w:rPr>
          <w:b/>
          <w:sz w:val="24"/>
        </w:rPr>
      </w:pPr>
      <w:r w:rsidRPr="00F9658D">
        <w:rPr>
          <w:b/>
          <w:sz w:val="24"/>
        </w:rPr>
        <w:t xml:space="preserve">Quyền được đào tạo </w:t>
      </w:r>
    </w:p>
    <w:p w:rsidR="00D97DC0" w:rsidRPr="00F9658D" w:rsidRDefault="00D97DC0" w:rsidP="00F9658D">
      <w:pPr>
        <w:pStyle w:val="ListParagraph"/>
        <w:spacing w:line="360" w:lineRule="auto"/>
        <w:rPr>
          <w:sz w:val="24"/>
          <w:szCs w:val="24"/>
        </w:rPr>
      </w:pPr>
      <w:r w:rsidRPr="00F9658D">
        <w:rPr>
          <w:sz w:val="24"/>
          <w:szCs w:val="24"/>
        </w:rPr>
        <w:t>Hàng năm, Công ty tổ chức các khóa học nhằm trau dồi và nâng cao các kỹ năng, kiến thức cần thiết trong công việc, đồng thời đáp ứng m</w:t>
      </w:r>
      <w:r w:rsidR="005E4772" w:rsidRPr="00F9658D">
        <w:rPr>
          <w:sz w:val="24"/>
          <w:szCs w:val="24"/>
        </w:rPr>
        <w:t>ục tiêu phát triển của từng nhân viên</w:t>
      </w:r>
      <w:r w:rsidRPr="00F9658D">
        <w:rPr>
          <w:sz w:val="24"/>
          <w:szCs w:val="24"/>
        </w:rPr>
        <w:t xml:space="preserve"> trong công</w:t>
      </w:r>
      <w:r w:rsidR="00163F08" w:rsidRPr="00F9658D">
        <w:rPr>
          <w:sz w:val="24"/>
          <w:szCs w:val="24"/>
        </w:rPr>
        <w:t xml:space="preserve"> </w:t>
      </w:r>
      <w:r w:rsidRPr="00F9658D">
        <w:rPr>
          <w:sz w:val="24"/>
          <w:szCs w:val="24"/>
        </w:rPr>
        <w:t>ty thông qua các hình thức đào tạo ngắn hạn, dài hạn, các khóa đào tạo trong nước, ngoài nước, học tập trung hay tại nơi làm việc, lớp học trực tuyến, thi chứng chỉ và các hình thức khác.</w:t>
      </w:r>
    </w:p>
    <w:p w:rsidR="00D97DC0" w:rsidRPr="00F9658D" w:rsidRDefault="00D97DC0" w:rsidP="00F9658D">
      <w:pPr>
        <w:pStyle w:val="ListParagraph"/>
        <w:spacing w:line="360" w:lineRule="auto"/>
        <w:rPr>
          <w:sz w:val="24"/>
          <w:szCs w:val="24"/>
        </w:rPr>
      </w:pPr>
      <w:r w:rsidRPr="00F9658D">
        <w:rPr>
          <w:sz w:val="24"/>
          <w:szCs w:val="24"/>
        </w:rPr>
        <w:t>Chi phí đào tạo: Tuỳ theo tính cần thiết và mức độ phù hợp của từng khóa đào tạo mà công ty có thể xem xét hỗ trợ một phần hoặc toàn bộ chi phí đào tạo.</w:t>
      </w:r>
    </w:p>
    <w:p w:rsidR="00D97DC0" w:rsidRPr="00F9658D" w:rsidRDefault="00D97DC0" w:rsidP="00F9658D">
      <w:pPr>
        <w:spacing w:line="360" w:lineRule="auto"/>
        <w:rPr>
          <w:b/>
          <w:sz w:val="24"/>
        </w:rPr>
      </w:pPr>
      <w:r w:rsidRPr="00F9658D">
        <w:rPr>
          <w:b/>
          <w:sz w:val="24"/>
        </w:rPr>
        <w:t xml:space="preserve">Cam kết về đào tạo </w:t>
      </w:r>
    </w:p>
    <w:p w:rsidR="00D97DC0" w:rsidRPr="00F9658D" w:rsidRDefault="005E4772" w:rsidP="00F9658D">
      <w:pPr>
        <w:pStyle w:val="ListParagraph"/>
        <w:spacing w:line="360" w:lineRule="auto"/>
        <w:rPr>
          <w:sz w:val="24"/>
          <w:szCs w:val="24"/>
        </w:rPr>
      </w:pPr>
      <w:r w:rsidRPr="00F9658D">
        <w:rPr>
          <w:sz w:val="24"/>
          <w:szCs w:val="24"/>
        </w:rPr>
        <w:t>Nhân viên</w:t>
      </w:r>
      <w:r w:rsidR="00D97DC0" w:rsidRPr="00F9658D">
        <w:rPr>
          <w:sz w:val="24"/>
          <w:szCs w:val="24"/>
        </w:rPr>
        <w:t xml:space="preserve"> sau khi tham gia đào tạo phải áp dụng tối đa kiến thức, kỹ năng được đào tạo để nâng cao hiệu quả công việc</w:t>
      </w:r>
      <w:r w:rsidRPr="00F9658D">
        <w:rPr>
          <w:sz w:val="24"/>
          <w:szCs w:val="24"/>
        </w:rPr>
        <w:t>.</w:t>
      </w:r>
    </w:p>
    <w:p w:rsidR="00B36682" w:rsidRPr="00F9658D" w:rsidRDefault="005E4772" w:rsidP="00F9658D">
      <w:pPr>
        <w:pStyle w:val="ListParagraph"/>
        <w:spacing w:line="360" w:lineRule="auto"/>
        <w:rPr>
          <w:sz w:val="24"/>
          <w:szCs w:val="24"/>
        </w:rPr>
      </w:pPr>
      <w:r w:rsidRPr="00F9658D">
        <w:rPr>
          <w:sz w:val="24"/>
          <w:szCs w:val="24"/>
        </w:rPr>
        <w:t>Các nhân viên</w:t>
      </w:r>
      <w:r w:rsidR="00D97DC0" w:rsidRPr="00F9658D">
        <w:rPr>
          <w:sz w:val="24"/>
          <w:szCs w:val="24"/>
        </w:rPr>
        <w:t xml:space="preserve"> được khuyến khích chia sẻ kỹ năng kiến thức </w:t>
      </w:r>
      <w:r w:rsidR="00C74720" w:rsidRPr="00F9658D">
        <w:rPr>
          <w:sz w:val="24"/>
          <w:szCs w:val="24"/>
        </w:rPr>
        <w:t>cho đồng nghiệp sau khi kết thúc</w:t>
      </w:r>
      <w:r w:rsidR="00D97DC0" w:rsidRPr="00F9658D">
        <w:rPr>
          <w:sz w:val="24"/>
          <w:szCs w:val="24"/>
        </w:rPr>
        <w:t xml:space="preserve"> các khóa đào tạo bên ngoài Công ty</w:t>
      </w:r>
      <w:bookmarkStart w:id="22" w:name="_bookmark7"/>
      <w:bookmarkEnd w:id="22"/>
      <w:r w:rsidR="00B36682" w:rsidRPr="00F9658D">
        <w:rPr>
          <w:sz w:val="24"/>
          <w:szCs w:val="24"/>
        </w:rPr>
        <w:t xml:space="preserve">. </w:t>
      </w:r>
    </w:p>
    <w:p w:rsidR="00D97DC0" w:rsidRPr="00F9658D" w:rsidRDefault="005E4772" w:rsidP="00F9658D">
      <w:pPr>
        <w:pStyle w:val="ListParagraph"/>
        <w:spacing w:line="360" w:lineRule="auto"/>
        <w:rPr>
          <w:sz w:val="24"/>
          <w:szCs w:val="24"/>
        </w:rPr>
      </w:pPr>
      <w:r w:rsidRPr="00F9658D">
        <w:rPr>
          <w:sz w:val="24"/>
          <w:szCs w:val="24"/>
        </w:rPr>
        <w:t>Nhân viên</w:t>
      </w:r>
      <w:r w:rsidR="00D97DC0" w:rsidRPr="00F9658D">
        <w:rPr>
          <w:sz w:val="24"/>
          <w:szCs w:val="24"/>
        </w:rPr>
        <w:t xml:space="preserve"> được tham gia các khóa đào tạo mà Công ty tài trợ chi phí có nghĩa vụ ký cam kết về thời gian làm việc tại công ty theo các mức như sau:</w:t>
      </w:r>
    </w:p>
    <w:p w:rsidR="00D97DC0" w:rsidRPr="00F9658D" w:rsidRDefault="00D97DC0" w:rsidP="00F9658D">
      <w:pPr>
        <w:pStyle w:val="ListParagraphlv2"/>
        <w:spacing w:line="360" w:lineRule="auto"/>
        <w:rPr>
          <w:sz w:val="24"/>
          <w:szCs w:val="24"/>
        </w:rPr>
      </w:pPr>
      <w:r w:rsidRPr="00F9658D">
        <w:rPr>
          <w:sz w:val="24"/>
          <w:szCs w:val="24"/>
        </w:rPr>
        <w:t>Chi phí đào tạo từ 5 triệu đồng đến dưới 10 triệu</w:t>
      </w:r>
      <w:r w:rsidR="001918DB" w:rsidRPr="00F9658D">
        <w:rPr>
          <w:sz w:val="24"/>
          <w:szCs w:val="24"/>
        </w:rPr>
        <w:t xml:space="preserve"> đồng: Cam kết làm việc tối thiể</w:t>
      </w:r>
      <w:r w:rsidRPr="00F9658D">
        <w:rPr>
          <w:sz w:val="24"/>
          <w:szCs w:val="24"/>
        </w:rPr>
        <w:t>u 12 tháng</w:t>
      </w:r>
      <w:r w:rsidR="004B2511" w:rsidRPr="00F9658D">
        <w:rPr>
          <w:sz w:val="24"/>
          <w:szCs w:val="24"/>
        </w:rPr>
        <w:t>.</w:t>
      </w:r>
    </w:p>
    <w:p w:rsidR="00D97DC0" w:rsidRPr="00F9658D" w:rsidRDefault="00D97DC0" w:rsidP="00F9658D">
      <w:pPr>
        <w:pStyle w:val="ListParagraphlv2"/>
        <w:spacing w:line="360" w:lineRule="auto"/>
        <w:rPr>
          <w:sz w:val="24"/>
          <w:szCs w:val="24"/>
        </w:rPr>
      </w:pPr>
      <w:r w:rsidRPr="00F9658D">
        <w:rPr>
          <w:sz w:val="24"/>
          <w:szCs w:val="24"/>
        </w:rPr>
        <w:t xml:space="preserve">Chi phí đào tạo từ 10 triệu đồng đến dưới 20 triệu </w:t>
      </w:r>
      <w:r w:rsidR="001918DB" w:rsidRPr="00F9658D">
        <w:rPr>
          <w:sz w:val="24"/>
          <w:szCs w:val="24"/>
        </w:rPr>
        <w:t>đồng: Cam kết làm việc tối</w:t>
      </w:r>
      <w:r w:rsidR="00163F08" w:rsidRPr="00F9658D">
        <w:rPr>
          <w:sz w:val="24"/>
          <w:szCs w:val="24"/>
        </w:rPr>
        <w:t xml:space="preserve"> </w:t>
      </w:r>
      <w:r w:rsidR="001918DB" w:rsidRPr="00F9658D">
        <w:rPr>
          <w:sz w:val="24"/>
          <w:szCs w:val="24"/>
        </w:rPr>
        <w:t>thiể</w:t>
      </w:r>
      <w:r w:rsidRPr="00F9658D">
        <w:rPr>
          <w:sz w:val="24"/>
          <w:szCs w:val="24"/>
        </w:rPr>
        <w:t>u 24</w:t>
      </w:r>
      <w:r w:rsidRPr="00F9658D">
        <w:rPr>
          <w:spacing w:val="-3"/>
          <w:sz w:val="24"/>
          <w:szCs w:val="24"/>
        </w:rPr>
        <w:t xml:space="preserve"> </w:t>
      </w:r>
      <w:r w:rsidRPr="00F9658D">
        <w:rPr>
          <w:sz w:val="24"/>
          <w:szCs w:val="24"/>
        </w:rPr>
        <w:t>tháng</w:t>
      </w:r>
      <w:r w:rsidR="004B2511" w:rsidRPr="00F9658D">
        <w:rPr>
          <w:sz w:val="24"/>
          <w:szCs w:val="24"/>
        </w:rPr>
        <w:t>.</w:t>
      </w:r>
    </w:p>
    <w:p w:rsidR="00D97DC0" w:rsidRPr="00F9658D" w:rsidRDefault="00D97DC0" w:rsidP="00F9658D">
      <w:pPr>
        <w:pStyle w:val="ListParagraphlv2"/>
        <w:spacing w:line="360" w:lineRule="auto"/>
        <w:rPr>
          <w:sz w:val="24"/>
          <w:szCs w:val="24"/>
        </w:rPr>
      </w:pPr>
      <w:r w:rsidRPr="00F9658D">
        <w:rPr>
          <w:sz w:val="24"/>
          <w:szCs w:val="24"/>
        </w:rPr>
        <w:t>Chi phí đào tạo từ 20 triệu đồng tr</w:t>
      </w:r>
      <w:r w:rsidR="001918DB" w:rsidRPr="00F9658D">
        <w:rPr>
          <w:sz w:val="24"/>
          <w:szCs w:val="24"/>
        </w:rPr>
        <w:t>ở lên: Cam kết làm việc tối thiể</w:t>
      </w:r>
      <w:r w:rsidRPr="00F9658D">
        <w:rPr>
          <w:sz w:val="24"/>
          <w:szCs w:val="24"/>
        </w:rPr>
        <w:t>u 36</w:t>
      </w:r>
      <w:r w:rsidRPr="00F9658D">
        <w:rPr>
          <w:spacing w:val="-18"/>
          <w:sz w:val="24"/>
          <w:szCs w:val="24"/>
        </w:rPr>
        <w:t xml:space="preserve"> </w:t>
      </w:r>
      <w:r w:rsidRPr="00F9658D">
        <w:rPr>
          <w:sz w:val="24"/>
          <w:szCs w:val="24"/>
        </w:rPr>
        <w:t>tháng</w:t>
      </w:r>
      <w:r w:rsidR="004B2511" w:rsidRPr="00F9658D">
        <w:rPr>
          <w:sz w:val="24"/>
          <w:szCs w:val="24"/>
        </w:rPr>
        <w:t>.</w:t>
      </w:r>
    </w:p>
    <w:p w:rsidR="005E4772" w:rsidRPr="00F9658D" w:rsidRDefault="005E4772" w:rsidP="00F9658D">
      <w:pPr>
        <w:pStyle w:val="Heading2"/>
        <w:spacing w:line="360" w:lineRule="auto"/>
        <w:rPr>
          <w:rFonts w:cs="Times New Roman"/>
          <w:sz w:val="24"/>
          <w:szCs w:val="24"/>
        </w:rPr>
      </w:pPr>
      <w:bookmarkStart w:id="23" w:name="_Toc532475121"/>
      <w:r w:rsidRPr="00F9658D">
        <w:rPr>
          <w:rFonts w:cs="Times New Roman"/>
          <w:sz w:val="24"/>
          <w:szCs w:val="24"/>
        </w:rPr>
        <w:lastRenderedPageBreak/>
        <w:t>Đề bạt – thăng chức</w:t>
      </w:r>
      <w:bookmarkEnd w:id="23"/>
    </w:p>
    <w:p w:rsidR="005E4772" w:rsidRPr="00F9658D" w:rsidRDefault="005E4772" w:rsidP="00F9658D">
      <w:pPr>
        <w:pStyle w:val="ListParagraph"/>
        <w:spacing w:line="360" w:lineRule="auto"/>
        <w:rPr>
          <w:sz w:val="24"/>
          <w:szCs w:val="24"/>
        </w:rPr>
      </w:pPr>
      <w:r w:rsidRPr="00F9658D">
        <w:rPr>
          <w:sz w:val="24"/>
          <w:szCs w:val="24"/>
        </w:rPr>
        <w:t>Mọi nhân viên Công ty có đầy đủ khả năng và các tố chất, tiêu chuẩn phù hợp với nhu cầu của Công ty thì đều có thể được cán bộ quản lý các cấp đào tạo, b</w:t>
      </w:r>
      <w:r w:rsidR="00512729" w:rsidRPr="00F9658D">
        <w:rPr>
          <w:sz w:val="24"/>
          <w:szCs w:val="24"/>
        </w:rPr>
        <w:t xml:space="preserve">ồi dưỡng và giới thiệu vào các </w:t>
      </w:r>
      <w:r w:rsidRPr="00F9658D">
        <w:rPr>
          <w:sz w:val="24"/>
          <w:szCs w:val="24"/>
        </w:rPr>
        <w:t>vị trí mới.</w:t>
      </w:r>
    </w:p>
    <w:p w:rsidR="00FD6E5F" w:rsidRPr="00F9658D" w:rsidRDefault="005E4772" w:rsidP="00F9658D">
      <w:pPr>
        <w:pStyle w:val="ListParagraph"/>
        <w:spacing w:line="360" w:lineRule="auto"/>
        <w:rPr>
          <w:sz w:val="24"/>
          <w:szCs w:val="24"/>
        </w:rPr>
      </w:pPr>
      <w:r w:rsidRPr="00F9658D">
        <w:rPr>
          <w:sz w:val="24"/>
          <w:szCs w:val="24"/>
        </w:rPr>
        <w:t xml:space="preserve">Các trường hợp đề bạt được quyết định trên </w:t>
      </w:r>
      <w:r w:rsidR="00BB3888" w:rsidRPr="00F9658D">
        <w:rPr>
          <w:sz w:val="24"/>
          <w:szCs w:val="24"/>
        </w:rPr>
        <w:t>cơ sở thăm dò ý kiến đồng sự. Nhân viên</w:t>
      </w:r>
      <w:r w:rsidRPr="00F9658D">
        <w:rPr>
          <w:sz w:val="24"/>
          <w:szCs w:val="24"/>
        </w:rPr>
        <w:t xml:space="preserve"> được xét đề bạt phải có ít nhất 1 năm làm việc tại Công ty (trừ các trường hợp đặc biệt do lãnh đ</w:t>
      </w:r>
      <w:r w:rsidR="00754088" w:rsidRPr="00F9658D">
        <w:rPr>
          <w:sz w:val="24"/>
          <w:szCs w:val="24"/>
        </w:rPr>
        <w:t>ạo phê duyệ</w:t>
      </w:r>
      <w:r w:rsidR="00BB3888" w:rsidRPr="00F9658D">
        <w:rPr>
          <w:sz w:val="24"/>
          <w:szCs w:val="24"/>
        </w:rPr>
        <w:t>t) và được đa số thành viên</w:t>
      </w:r>
      <w:r w:rsidRPr="00F9658D">
        <w:rPr>
          <w:sz w:val="24"/>
          <w:szCs w:val="24"/>
        </w:rPr>
        <w:t xml:space="preserve"> tham gia thăm dò ý kiến tán thành.</w:t>
      </w:r>
    </w:p>
    <w:p w:rsidR="00D97DC0" w:rsidRPr="00F9658D" w:rsidRDefault="007A53E3" w:rsidP="00F9658D">
      <w:pPr>
        <w:pStyle w:val="Heading1"/>
        <w:spacing w:line="360" w:lineRule="auto"/>
        <w:rPr>
          <w:rFonts w:cs="Times New Roman"/>
        </w:rPr>
      </w:pPr>
      <w:bookmarkStart w:id="24" w:name="_Toc532475122"/>
      <w:r w:rsidRPr="00F9658D">
        <w:rPr>
          <w:rFonts w:cs="Times New Roman"/>
        </w:rPr>
        <w:t>THỜI GIAN LÀM VIỆC VÀ NGHỈ NGƠI</w:t>
      </w:r>
      <w:bookmarkEnd w:id="24"/>
    </w:p>
    <w:p w:rsidR="00D97DC0" w:rsidRPr="00F9658D" w:rsidRDefault="00D97DC0" w:rsidP="00F9658D">
      <w:pPr>
        <w:pStyle w:val="Heading2"/>
        <w:spacing w:after="120" w:line="360" w:lineRule="auto"/>
        <w:rPr>
          <w:rFonts w:cs="Times New Roman"/>
          <w:sz w:val="24"/>
          <w:szCs w:val="24"/>
        </w:rPr>
      </w:pPr>
      <w:bookmarkStart w:id="25" w:name="_Toc532475123"/>
      <w:r w:rsidRPr="00F9658D">
        <w:rPr>
          <w:rFonts w:cs="Times New Roman"/>
          <w:sz w:val="24"/>
          <w:szCs w:val="24"/>
        </w:rPr>
        <w:t>Thời gian làm việc</w:t>
      </w:r>
      <w:bookmarkEnd w:id="25"/>
    </w:p>
    <w:p w:rsidR="00D97DC0" w:rsidRPr="00F9658D" w:rsidRDefault="00D97DC0" w:rsidP="00F9658D">
      <w:pPr>
        <w:pStyle w:val="ListParagraph"/>
        <w:spacing w:line="360" w:lineRule="auto"/>
        <w:rPr>
          <w:sz w:val="24"/>
          <w:szCs w:val="24"/>
        </w:rPr>
      </w:pPr>
      <w:r w:rsidRPr="00F9658D">
        <w:rPr>
          <w:sz w:val="24"/>
          <w:szCs w:val="24"/>
        </w:rPr>
        <w:t>Công ty làm việc từ thứ 2 đến thứ 6 hàng tuần. Thời gian cụ thể như sau:</w:t>
      </w:r>
    </w:p>
    <w:p w:rsidR="00D97DC0" w:rsidRPr="00F9658D" w:rsidRDefault="00075EBA" w:rsidP="00F9658D">
      <w:pPr>
        <w:pStyle w:val="ListParagraphlv2"/>
        <w:spacing w:line="360" w:lineRule="auto"/>
        <w:rPr>
          <w:sz w:val="24"/>
          <w:szCs w:val="24"/>
        </w:rPr>
      </w:pPr>
      <w:r>
        <w:rPr>
          <w:sz w:val="24"/>
          <w:szCs w:val="24"/>
        </w:rPr>
        <w:t>Sáng: từ 08h3</w:t>
      </w:r>
      <w:r w:rsidR="00D97DC0" w:rsidRPr="00F9658D">
        <w:rPr>
          <w:sz w:val="24"/>
          <w:szCs w:val="24"/>
        </w:rPr>
        <w:t>0 đến</w:t>
      </w:r>
      <w:r w:rsidR="00D97DC0" w:rsidRPr="00F9658D">
        <w:rPr>
          <w:spacing w:val="-3"/>
          <w:sz w:val="24"/>
          <w:szCs w:val="24"/>
        </w:rPr>
        <w:t xml:space="preserve"> </w:t>
      </w:r>
      <w:r w:rsidR="00D97DC0" w:rsidRPr="00F9658D">
        <w:rPr>
          <w:sz w:val="24"/>
          <w:szCs w:val="24"/>
        </w:rPr>
        <w:t>12h00</w:t>
      </w:r>
    </w:p>
    <w:p w:rsidR="00D97DC0" w:rsidRPr="00C846CF" w:rsidRDefault="00D97DC0" w:rsidP="00F9658D">
      <w:pPr>
        <w:pStyle w:val="ListParagraphlv2"/>
        <w:spacing w:line="360" w:lineRule="auto"/>
        <w:rPr>
          <w:sz w:val="24"/>
          <w:szCs w:val="24"/>
        </w:rPr>
      </w:pPr>
      <w:r w:rsidRPr="00C846CF">
        <w:rPr>
          <w:sz w:val="24"/>
          <w:szCs w:val="24"/>
        </w:rPr>
        <w:t>Chiều: từ 1</w:t>
      </w:r>
      <w:r w:rsidR="00C846CF" w:rsidRPr="00C846CF">
        <w:rPr>
          <w:sz w:val="24"/>
          <w:szCs w:val="24"/>
          <w:lang w:val="vi-VN"/>
        </w:rPr>
        <w:t>3</w:t>
      </w:r>
      <w:del w:id="26" w:author="Lệ Bùi" w:date="2022-04-26T14:26:00Z">
        <w:r w:rsidRPr="00C846CF" w:rsidDel="00C846CF">
          <w:rPr>
            <w:sz w:val="24"/>
            <w:szCs w:val="24"/>
          </w:rPr>
          <w:delText>3</w:delText>
        </w:r>
      </w:del>
      <w:r w:rsidRPr="00C846CF">
        <w:rPr>
          <w:sz w:val="24"/>
          <w:szCs w:val="24"/>
        </w:rPr>
        <w:t>h</w:t>
      </w:r>
      <w:ins w:id="27" w:author="Lệ Bùi" w:date="2022-04-26T14:26:00Z">
        <w:r w:rsidR="00C846CF" w:rsidRPr="00C846CF">
          <w:rPr>
            <w:sz w:val="24"/>
            <w:szCs w:val="24"/>
            <w:lang w:val="vi-VN"/>
          </w:rPr>
          <w:t>3</w:t>
        </w:r>
      </w:ins>
      <w:del w:id="28" w:author="Lệ Bùi" w:date="2022-04-26T14:26:00Z">
        <w:r w:rsidRPr="00C846CF" w:rsidDel="00C846CF">
          <w:rPr>
            <w:sz w:val="24"/>
            <w:szCs w:val="24"/>
          </w:rPr>
          <w:delText>0</w:delText>
        </w:r>
      </w:del>
      <w:r w:rsidRPr="00C846CF">
        <w:rPr>
          <w:sz w:val="24"/>
          <w:szCs w:val="24"/>
        </w:rPr>
        <w:t>0 đến</w:t>
      </w:r>
      <w:r w:rsidRPr="00C846CF">
        <w:rPr>
          <w:spacing w:val="-3"/>
          <w:sz w:val="24"/>
          <w:szCs w:val="24"/>
        </w:rPr>
        <w:t xml:space="preserve"> </w:t>
      </w:r>
      <w:r w:rsidR="00075EBA" w:rsidRPr="00C846CF">
        <w:rPr>
          <w:sz w:val="24"/>
          <w:szCs w:val="24"/>
        </w:rPr>
        <w:t>1</w:t>
      </w:r>
      <w:r w:rsidR="00C846CF">
        <w:rPr>
          <w:sz w:val="24"/>
          <w:szCs w:val="24"/>
          <w:lang w:val="vi-VN"/>
        </w:rPr>
        <w:t>8</w:t>
      </w:r>
      <w:r w:rsidR="00075EBA" w:rsidRPr="00C846CF">
        <w:rPr>
          <w:sz w:val="24"/>
          <w:szCs w:val="24"/>
        </w:rPr>
        <w:t>h</w:t>
      </w:r>
      <w:r w:rsidR="00C846CF">
        <w:rPr>
          <w:sz w:val="24"/>
          <w:szCs w:val="24"/>
          <w:lang w:val="vi-VN"/>
        </w:rPr>
        <w:t>0</w:t>
      </w:r>
      <w:r w:rsidRPr="00C846CF">
        <w:rPr>
          <w:sz w:val="24"/>
          <w:szCs w:val="24"/>
        </w:rPr>
        <w:t>0</w:t>
      </w:r>
    </w:p>
    <w:p w:rsidR="00D97DC0" w:rsidRPr="00F9658D" w:rsidRDefault="00D97DC0" w:rsidP="00F9658D">
      <w:pPr>
        <w:pStyle w:val="ListParagraphlv2"/>
        <w:spacing w:line="360" w:lineRule="auto"/>
        <w:rPr>
          <w:sz w:val="24"/>
          <w:szCs w:val="24"/>
        </w:rPr>
      </w:pPr>
      <w:r w:rsidRPr="00F9658D">
        <w:rPr>
          <w:sz w:val="24"/>
          <w:szCs w:val="24"/>
        </w:rPr>
        <w:t>Nghỉ trưa: từ 12h00 đến</w:t>
      </w:r>
      <w:r w:rsidRPr="00F9658D">
        <w:rPr>
          <w:spacing w:val="-3"/>
          <w:sz w:val="24"/>
          <w:szCs w:val="24"/>
        </w:rPr>
        <w:t xml:space="preserve"> </w:t>
      </w:r>
      <w:r w:rsidRPr="00F9658D">
        <w:rPr>
          <w:sz w:val="24"/>
          <w:szCs w:val="24"/>
        </w:rPr>
        <w:t>13h</w:t>
      </w:r>
      <w:r w:rsidR="008552BB">
        <w:rPr>
          <w:sz w:val="24"/>
          <w:szCs w:val="24"/>
          <w:lang w:val="vi-VN"/>
        </w:rPr>
        <w:t>3</w:t>
      </w:r>
      <w:r w:rsidRPr="00F9658D">
        <w:rPr>
          <w:sz w:val="24"/>
          <w:szCs w:val="24"/>
        </w:rPr>
        <w:t>0</w:t>
      </w:r>
    </w:p>
    <w:p w:rsidR="00D97DC0" w:rsidRPr="00F9658D" w:rsidRDefault="00D97DC0" w:rsidP="00F9658D">
      <w:pPr>
        <w:pStyle w:val="ListParagraph"/>
        <w:spacing w:line="360" w:lineRule="auto"/>
        <w:rPr>
          <w:sz w:val="24"/>
          <w:szCs w:val="24"/>
        </w:rPr>
      </w:pPr>
      <w:r w:rsidRPr="00F9658D">
        <w:rPr>
          <w:sz w:val="24"/>
          <w:szCs w:val="24"/>
        </w:rPr>
        <w:t>Ngoài thời gian làm việc chính thức, nếu công ty tổ chức các sự kiện, hội nghị hoặc các hoạt động liên quan khác vào ngày thứ 7 thì công ty vẫn có quyền yêu cầu người lao động tham gia, nếu vắng mặt phải có lý do chính đáng.</w:t>
      </w:r>
    </w:p>
    <w:p w:rsidR="00D97DC0" w:rsidRPr="00F9658D" w:rsidRDefault="00D97DC0" w:rsidP="00F9658D">
      <w:pPr>
        <w:pStyle w:val="Heading2"/>
        <w:spacing w:after="120" w:line="360" w:lineRule="auto"/>
        <w:rPr>
          <w:rFonts w:cs="Times New Roman"/>
          <w:sz w:val="24"/>
          <w:szCs w:val="24"/>
        </w:rPr>
      </w:pPr>
      <w:bookmarkStart w:id="29" w:name="_Toc532475124"/>
      <w:r w:rsidRPr="00F9658D">
        <w:rPr>
          <w:rFonts w:cs="Times New Roman"/>
          <w:sz w:val="24"/>
          <w:szCs w:val="24"/>
        </w:rPr>
        <w:t>Nghỉ lễ</w:t>
      </w:r>
      <w:bookmarkEnd w:id="29"/>
    </w:p>
    <w:p w:rsidR="00D97DC0" w:rsidRPr="00F9658D" w:rsidRDefault="000678C6" w:rsidP="00F9658D">
      <w:pPr>
        <w:spacing w:line="360" w:lineRule="auto"/>
        <w:rPr>
          <w:sz w:val="24"/>
        </w:rPr>
      </w:pPr>
      <w:r w:rsidRPr="00F9658D">
        <w:rPr>
          <w:sz w:val="24"/>
        </w:rPr>
        <w:t>Hàng năm, nhân viên</w:t>
      </w:r>
      <w:r w:rsidR="005E4772" w:rsidRPr="00F9658D">
        <w:rPr>
          <w:sz w:val="24"/>
        </w:rPr>
        <w:t xml:space="preserve"> nhìn chung </w:t>
      </w:r>
      <w:r w:rsidR="00D97DC0" w:rsidRPr="00F9658D">
        <w:rPr>
          <w:sz w:val="24"/>
        </w:rPr>
        <w:t>được phép nghỉ 10 ngày lễ và được hưởng nguyên lương:</w:t>
      </w:r>
    </w:p>
    <w:p w:rsidR="00D97DC0" w:rsidRPr="00F9658D" w:rsidRDefault="00D97DC0" w:rsidP="00F9658D">
      <w:pPr>
        <w:pStyle w:val="ListParagraph"/>
        <w:tabs>
          <w:tab w:val="left" w:pos="720"/>
          <w:tab w:val="left" w:pos="5040"/>
        </w:tabs>
        <w:spacing w:line="360" w:lineRule="auto"/>
        <w:rPr>
          <w:sz w:val="24"/>
          <w:szCs w:val="24"/>
        </w:rPr>
      </w:pPr>
      <w:r w:rsidRPr="00F9658D">
        <w:rPr>
          <w:sz w:val="24"/>
          <w:szCs w:val="24"/>
        </w:rPr>
        <w:t xml:space="preserve">Tết Dương </w:t>
      </w:r>
      <w:r w:rsidR="00AF30D7" w:rsidRPr="00F9658D">
        <w:rPr>
          <w:sz w:val="24"/>
          <w:szCs w:val="24"/>
        </w:rPr>
        <w:t>lịch:</w:t>
      </w:r>
      <w:r w:rsidR="00AF30D7" w:rsidRPr="00F9658D">
        <w:rPr>
          <w:sz w:val="24"/>
          <w:szCs w:val="24"/>
        </w:rPr>
        <w:tab/>
      </w:r>
      <w:r w:rsidRPr="00F9658D">
        <w:rPr>
          <w:sz w:val="24"/>
          <w:szCs w:val="24"/>
        </w:rPr>
        <w:t>01 ngày (ngày 01 tháng 01 dương lịch)</w:t>
      </w:r>
    </w:p>
    <w:p w:rsidR="00D97DC0" w:rsidRPr="00F9658D" w:rsidRDefault="00D97DC0" w:rsidP="00F9658D">
      <w:pPr>
        <w:pStyle w:val="ListParagraph"/>
        <w:tabs>
          <w:tab w:val="left" w:pos="720"/>
          <w:tab w:val="left" w:pos="5040"/>
        </w:tabs>
        <w:spacing w:line="360" w:lineRule="auto"/>
        <w:rPr>
          <w:sz w:val="24"/>
          <w:szCs w:val="24"/>
        </w:rPr>
      </w:pPr>
      <w:r w:rsidRPr="00F9658D">
        <w:rPr>
          <w:sz w:val="24"/>
          <w:szCs w:val="24"/>
        </w:rPr>
        <w:t xml:space="preserve">Tết Âm </w:t>
      </w:r>
      <w:r w:rsidR="00AF30D7" w:rsidRPr="00F9658D">
        <w:rPr>
          <w:sz w:val="24"/>
          <w:szCs w:val="24"/>
        </w:rPr>
        <w:t>lịch:</w:t>
      </w:r>
      <w:r w:rsidR="00AF30D7" w:rsidRPr="00F9658D">
        <w:rPr>
          <w:sz w:val="24"/>
          <w:szCs w:val="24"/>
        </w:rPr>
        <w:tab/>
      </w:r>
      <w:r w:rsidRPr="00F9658D">
        <w:rPr>
          <w:sz w:val="24"/>
          <w:szCs w:val="24"/>
        </w:rPr>
        <w:t>05 ngày</w:t>
      </w:r>
      <w:r w:rsidR="00D831A3" w:rsidRPr="00F9658D">
        <w:rPr>
          <w:sz w:val="24"/>
          <w:szCs w:val="24"/>
        </w:rPr>
        <w:t xml:space="preserve"> (tùy thuộc vào</w:t>
      </w:r>
      <w:r w:rsidR="005E4772" w:rsidRPr="00F9658D">
        <w:rPr>
          <w:sz w:val="24"/>
          <w:szCs w:val="24"/>
        </w:rPr>
        <w:t xml:space="preserve"> từng năm)</w:t>
      </w:r>
    </w:p>
    <w:p w:rsidR="00D97DC0" w:rsidRPr="00F9658D" w:rsidRDefault="00AF30D7" w:rsidP="00F9658D">
      <w:pPr>
        <w:pStyle w:val="ListParagraph"/>
        <w:tabs>
          <w:tab w:val="left" w:pos="720"/>
          <w:tab w:val="left" w:pos="5040"/>
        </w:tabs>
        <w:spacing w:line="360" w:lineRule="auto"/>
        <w:rPr>
          <w:sz w:val="24"/>
          <w:szCs w:val="24"/>
        </w:rPr>
      </w:pPr>
      <w:r w:rsidRPr="00F9658D">
        <w:rPr>
          <w:sz w:val="24"/>
          <w:szCs w:val="24"/>
        </w:rPr>
        <w:t>Ngày Giỗ tổ Hùng Vương:</w:t>
      </w:r>
      <w:r w:rsidRPr="00F9658D">
        <w:rPr>
          <w:sz w:val="24"/>
          <w:szCs w:val="24"/>
        </w:rPr>
        <w:tab/>
      </w:r>
      <w:r w:rsidR="00D97DC0" w:rsidRPr="00F9658D">
        <w:rPr>
          <w:sz w:val="24"/>
          <w:szCs w:val="24"/>
        </w:rPr>
        <w:t>01 ngày (ngày 10 tháng 03 âm lịch)</w:t>
      </w:r>
    </w:p>
    <w:p w:rsidR="00D97DC0" w:rsidRPr="00F9658D" w:rsidRDefault="00D97DC0" w:rsidP="00F9658D">
      <w:pPr>
        <w:pStyle w:val="ListParagraph"/>
        <w:tabs>
          <w:tab w:val="left" w:pos="720"/>
          <w:tab w:val="left" w:pos="5040"/>
        </w:tabs>
        <w:spacing w:line="360" w:lineRule="auto"/>
        <w:rPr>
          <w:sz w:val="24"/>
          <w:szCs w:val="24"/>
        </w:rPr>
      </w:pPr>
      <w:r w:rsidRPr="00F9658D">
        <w:rPr>
          <w:sz w:val="24"/>
          <w:szCs w:val="24"/>
        </w:rPr>
        <w:t xml:space="preserve">Ngày Chiến </w:t>
      </w:r>
      <w:r w:rsidR="00AF30D7" w:rsidRPr="00F9658D">
        <w:rPr>
          <w:sz w:val="24"/>
          <w:szCs w:val="24"/>
        </w:rPr>
        <w:t>thắng:</w:t>
      </w:r>
      <w:r w:rsidR="00AF30D7" w:rsidRPr="00F9658D">
        <w:rPr>
          <w:sz w:val="24"/>
          <w:szCs w:val="24"/>
        </w:rPr>
        <w:tab/>
      </w:r>
      <w:r w:rsidRPr="00F9658D">
        <w:rPr>
          <w:sz w:val="24"/>
          <w:szCs w:val="24"/>
        </w:rPr>
        <w:t>01 ngày (ngày 30/04)</w:t>
      </w:r>
    </w:p>
    <w:p w:rsidR="00D97DC0" w:rsidRPr="00F9658D" w:rsidRDefault="00AF30D7" w:rsidP="00F9658D">
      <w:pPr>
        <w:pStyle w:val="ListParagraph"/>
        <w:tabs>
          <w:tab w:val="left" w:pos="720"/>
          <w:tab w:val="left" w:pos="5040"/>
        </w:tabs>
        <w:spacing w:line="360" w:lineRule="auto"/>
        <w:rPr>
          <w:sz w:val="24"/>
          <w:szCs w:val="24"/>
        </w:rPr>
      </w:pPr>
      <w:r w:rsidRPr="00F9658D">
        <w:rPr>
          <w:sz w:val="24"/>
          <w:szCs w:val="24"/>
        </w:rPr>
        <w:t>Ngày quốc tế lao động:</w:t>
      </w:r>
      <w:r w:rsidRPr="00F9658D">
        <w:rPr>
          <w:sz w:val="24"/>
          <w:szCs w:val="24"/>
        </w:rPr>
        <w:tab/>
      </w:r>
      <w:r w:rsidR="00D97DC0" w:rsidRPr="00F9658D">
        <w:rPr>
          <w:sz w:val="24"/>
          <w:szCs w:val="24"/>
        </w:rPr>
        <w:t>01 ngày (ngày 01/05)</w:t>
      </w:r>
    </w:p>
    <w:p w:rsidR="00D97DC0" w:rsidRPr="00F9658D" w:rsidRDefault="00D97DC0" w:rsidP="00F9658D">
      <w:pPr>
        <w:pStyle w:val="ListParagraph"/>
        <w:tabs>
          <w:tab w:val="left" w:pos="720"/>
          <w:tab w:val="left" w:pos="5040"/>
        </w:tabs>
        <w:spacing w:line="360" w:lineRule="auto"/>
        <w:rPr>
          <w:sz w:val="24"/>
          <w:szCs w:val="24"/>
        </w:rPr>
      </w:pPr>
      <w:bookmarkStart w:id="30" w:name="_bookmark8"/>
      <w:bookmarkEnd w:id="30"/>
      <w:r w:rsidRPr="00F9658D">
        <w:rPr>
          <w:sz w:val="24"/>
          <w:szCs w:val="24"/>
        </w:rPr>
        <w:t xml:space="preserve">Ngày Quốc </w:t>
      </w:r>
      <w:r w:rsidR="00AF30D7" w:rsidRPr="00F9658D">
        <w:rPr>
          <w:sz w:val="24"/>
          <w:szCs w:val="24"/>
        </w:rPr>
        <w:t>khánh:</w:t>
      </w:r>
      <w:r w:rsidR="00AF30D7" w:rsidRPr="00F9658D">
        <w:rPr>
          <w:sz w:val="24"/>
          <w:szCs w:val="24"/>
        </w:rPr>
        <w:tab/>
      </w:r>
      <w:r w:rsidRPr="00F9658D">
        <w:rPr>
          <w:sz w:val="24"/>
          <w:szCs w:val="24"/>
        </w:rPr>
        <w:t>0</w:t>
      </w:r>
      <w:r w:rsidR="001646E4">
        <w:rPr>
          <w:sz w:val="24"/>
          <w:szCs w:val="24"/>
          <w:lang w:val="vi-VN"/>
        </w:rPr>
        <w:t>2</w:t>
      </w:r>
      <w:r w:rsidRPr="00F9658D">
        <w:rPr>
          <w:sz w:val="24"/>
          <w:szCs w:val="24"/>
        </w:rPr>
        <w:t xml:space="preserve"> ngày (ngày 02/09)</w:t>
      </w:r>
    </w:p>
    <w:p w:rsidR="00D97DC0" w:rsidRPr="00F9658D" w:rsidRDefault="00D97DC0" w:rsidP="00F9658D">
      <w:pPr>
        <w:spacing w:line="360" w:lineRule="auto"/>
        <w:rPr>
          <w:sz w:val="24"/>
        </w:rPr>
      </w:pPr>
      <w:r w:rsidRPr="00F9658D">
        <w:rPr>
          <w:sz w:val="24"/>
        </w:rPr>
        <w:t xml:space="preserve">Nếu những ngày nghỉ nói trên trùng </w:t>
      </w:r>
      <w:r w:rsidR="00BB3888" w:rsidRPr="00F9658D">
        <w:rPr>
          <w:sz w:val="24"/>
        </w:rPr>
        <w:t>vào ngày nghỉ hàng tuần thì nhân viên</w:t>
      </w:r>
      <w:r w:rsidRPr="00F9658D">
        <w:rPr>
          <w:sz w:val="24"/>
        </w:rPr>
        <w:t xml:space="preserve"> được nghỉ bù vào những ngày tiếp theo. Lịch nghỉ lễ sẽ được thông báo cụ thể tại mỗi kỳ nghỉ.</w:t>
      </w:r>
    </w:p>
    <w:p w:rsidR="00D97DC0" w:rsidRPr="00F9658D" w:rsidRDefault="00D97DC0" w:rsidP="00F9658D">
      <w:pPr>
        <w:pStyle w:val="Heading2"/>
        <w:spacing w:after="120" w:line="360" w:lineRule="auto"/>
        <w:rPr>
          <w:rFonts w:cs="Times New Roman"/>
          <w:sz w:val="24"/>
          <w:szCs w:val="24"/>
        </w:rPr>
      </w:pPr>
      <w:bookmarkStart w:id="31" w:name="_Toc532475125"/>
      <w:r w:rsidRPr="00F9658D">
        <w:rPr>
          <w:rFonts w:cs="Times New Roman"/>
          <w:sz w:val="24"/>
          <w:szCs w:val="24"/>
        </w:rPr>
        <w:t>Vắng mặt</w:t>
      </w:r>
      <w:bookmarkEnd w:id="31"/>
    </w:p>
    <w:p w:rsidR="00D97DC0" w:rsidRPr="00F9658D" w:rsidRDefault="00D97DC0" w:rsidP="00F9658D">
      <w:pPr>
        <w:pStyle w:val="ListParagraph"/>
        <w:spacing w:line="360" w:lineRule="auto"/>
        <w:rPr>
          <w:sz w:val="24"/>
          <w:szCs w:val="24"/>
        </w:rPr>
      </w:pPr>
      <w:r w:rsidRPr="00F9658D">
        <w:rPr>
          <w:sz w:val="24"/>
          <w:szCs w:val="24"/>
        </w:rPr>
        <w:t>Trong trường hợp bạn không thể có mặt ở cơ quan, hoặc bạn đi làm muộn vì lí do không thể tránh được, bạn nhất thiết phải báo cho Trưởng Bộ phận ngay để có kế hoạch bố trí người làm thay nhiệm vụ của bạn.</w:t>
      </w:r>
    </w:p>
    <w:p w:rsidR="00D97DC0" w:rsidRPr="00F9658D" w:rsidRDefault="00BB3888" w:rsidP="00F9658D">
      <w:pPr>
        <w:pStyle w:val="ListParagraph"/>
        <w:spacing w:line="360" w:lineRule="auto"/>
        <w:rPr>
          <w:sz w:val="24"/>
          <w:szCs w:val="24"/>
        </w:rPr>
      </w:pPr>
      <w:r w:rsidRPr="00F9658D">
        <w:rPr>
          <w:sz w:val="24"/>
          <w:szCs w:val="24"/>
        </w:rPr>
        <w:lastRenderedPageBreak/>
        <w:t>Nhân viên</w:t>
      </w:r>
      <w:r w:rsidR="00D97DC0" w:rsidRPr="00F9658D">
        <w:rPr>
          <w:sz w:val="24"/>
          <w:szCs w:val="24"/>
        </w:rPr>
        <w:t xml:space="preserve"> vắng mặt không thực hiện nguyên tắc trên sẽ bị coi như là vắng mặt khi chưa được phép và sẽ bị áp dụng mức kỷ luật tương ứng.</w:t>
      </w:r>
    </w:p>
    <w:p w:rsidR="00D97DC0" w:rsidRPr="00F9658D" w:rsidRDefault="00D97DC0" w:rsidP="00F9658D">
      <w:pPr>
        <w:pStyle w:val="Heading2"/>
        <w:spacing w:after="120" w:line="360" w:lineRule="auto"/>
        <w:rPr>
          <w:rFonts w:cs="Times New Roman"/>
          <w:sz w:val="24"/>
          <w:szCs w:val="24"/>
        </w:rPr>
      </w:pPr>
      <w:bookmarkStart w:id="32" w:name="_Toc532475126"/>
      <w:r w:rsidRPr="00F9658D">
        <w:rPr>
          <w:rFonts w:cs="Times New Roman"/>
          <w:sz w:val="24"/>
          <w:szCs w:val="24"/>
        </w:rPr>
        <w:t>Nghỉ ốm</w:t>
      </w:r>
      <w:bookmarkEnd w:id="32"/>
    </w:p>
    <w:p w:rsidR="00D97DC0" w:rsidRPr="00F9658D" w:rsidRDefault="00D97DC0" w:rsidP="00F9658D">
      <w:pPr>
        <w:pStyle w:val="ListParagraph"/>
        <w:spacing w:line="360" w:lineRule="auto"/>
        <w:rPr>
          <w:sz w:val="24"/>
          <w:szCs w:val="24"/>
        </w:rPr>
      </w:pPr>
      <w:r w:rsidRPr="00F9658D">
        <w:rPr>
          <w:sz w:val="24"/>
          <w:szCs w:val="24"/>
        </w:rPr>
        <w:t>Nếu người lao động bị bệnh thì người thân của người lao động phải thông báo cho Công ty biết trong thời gian sớm nhất.</w:t>
      </w:r>
    </w:p>
    <w:p w:rsidR="00D97DC0" w:rsidRPr="00F9658D" w:rsidRDefault="00700BAE" w:rsidP="00F9658D">
      <w:pPr>
        <w:pStyle w:val="ListParagraph"/>
        <w:spacing w:line="360" w:lineRule="auto"/>
        <w:rPr>
          <w:sz w:val="24"/>
          <w:szCs w:val="24"/>
        </w:rPr>
      </w:pPr>
      <w:r w:rsidRPr="00F9658D">
        <w:rPr>
          <w:sz w:val="24"/>
          <w:szCs w:val="24"/>
        </w:rPr>
        <w:t>Trường hợp nghỉ nhiề</w:t>
      </w:r>
      <w:r w:rsidR="00D97DC0" w:rsidRPr="00F9658D">
        <w:rPr>
          <w:sz w:val="24"/>
          <w:szCs w:val="24"/>
        </w:rPr>
        <w:t>u ngày liên tiếp thì sau khi nghỉ bệnh người lao động phải nộp đơn xin nghỉ bệnh cùng với giấy xác nhận của Bác sĩ, nếu không sẽ bị khấu trừ vào ngày phép năm.</w:t>
      </w:r>
    </w:p>
    <w:p w:rsidR="00D97DC0" w:rsidRPr="00F9658D" w:rsidRDefault="00D97DC0" w:rsidP="00F9658D">
      <w:pPr>
        <w:pStyle w:val="ListParagraph"/>
        <w:spacing w:line="360" w:lineRule="auto"/>
        <w:rPr>
          <w:sz w:val="24"/>
          <w:szCs w:val="24"/>
        </w:rPr>
      </w:pPr>
      <w:r w:rsidRPr="00F9658D">
        <w:rPr>
          <w:sz w:val="24"/>
          <w:szCs w:val="24"/>
        </w:rPr>
        <w:t>Trong thời gian nghỉ bệnh theo giấy của Bác sĩ, người lao động được hưởng chế độ theo quy định của Bảo Hiểm Xã Hội.</w:t>
      </w:r>
    </w:p>
    <w:p w:rsidR="00D97DC0" w:rsidRPr="00F9658D" w:rsidRDefault="00D97DC0" w:rsidP="00F9658D">
      <w:pPr>
        <w:pStyle w:val="ListParagraph"/>
        <w:spacing w:line="360" w:lineRule="auto"/>
        <w:rPr>
          <w:sz w:val="24"/>
          <w:szCs w:val="24"/>
        </w:rPr>
      </w:pPr>
      <w:r w:rsidRPr="00F9658D">
        <w:rPr>
          <w:sz w:val="24"/>
          <w:szCs w:val="24"/>
        </w:rPr>
        <w:t>Thời gian tối đa người lao động được hưởng trợ cấp ốm đau như sau:</w:t>
      </w:r>
    </w:p>
    <w:p w:rsidR="00D97DC0" w:rsidRPr="00F9658D" w:rsidRDefault="00D97DC0" w:rsidP="00F9658D">
      <w:pPr>
        <w:pStyle w:val="ListParagraphlv2"/>
        <w:spacing w:line="360" w:lineRule="auto"/>
        <w:rPr>
          <w:sz w:val="24"/>
          <w:szCs w:val="24"/>
        </w:rPr>
      </w:pPr>
      <w:r w:rsidRPr="00F9658D">
        <w:rPr>
          <w:sz w:val="24"/>
          <w:szCs w:val="24"/>
        </w:rPr>
        <w:t>30 ngày trong một năm nếu đã đóng Bảo hiểm xã hội dưới 15 năm.</w:t>
      </w:r>
    </w:p>
    <w:p w:rsidR="00D97DC0" w:rsidRPr="00F9658D" w:rsidRDefault="00D97DC0" w:rsidP="00F9658D">
      <w:pPr>
        <w:pStyle w:val="ListParagraphlv2"/>
        <w:spacing w:line="360" w:lineRule="auto"/>
        <w:rPr>
          <w:sz w:val="24"/>
          <w:szCs w:val="24"/>
        </w:rPr>
      </w:pPr>
      <w:r w:rsidRPr="00F9658D">
        <w:rPr>
          <w:sz w:val="24"/>
          <w:szCs w:val="24"/>
        </w:rPr>
        <w:t>40 ngày trong một năm nếu đã đóng Bảo hiểm xã hội từ 15 năm đến dưới 30 năm.</w:t>
      </w:r>
    </w:p>
    <w:p w:rsidR="00D97DC0" w:rsidRPr="00F9658D" w:rsidRDefault="00D97DC0" w:rsidP="00F9658D">
      <w:pPr>
        <w:pStyle w:val="ListParagraphlv2"/>
        <w:spacing w:line="360" w:lineRule="auto"/>
        <w:rPr>
          <w:sz w:val="24"/>
          <w:szCs w:val="24"/>
        </w:rPr>
      </w:pPr>
      <w:r w:rsidRPr="00F9658D">
        <w:rPr>
          <w:sz w:val="24"/>
          <w:szCs w:val="24"/>
        </w:rPr>
        <w:t>60 ngày trong một năm nếu đã đóng Bảo hiểm xã hội từ 30 năm trở lên</w:t>
      </w:r>
    </w:p>
    <w:p w:rsidR="00D97DC0" w:rsidRPr="00F9658D" w:rsidRDefault="005E4772" w:rsidP="00F9658D">
      <w:pPr>
        <w:pStyle w:val="Heading2"/>
        <w:spacing w:after="120" w:line="360" w:lineRule="auto"/>
        <w:rPr>
          <w:rFonts w:cs="Times New Roman"/>
          <w:sz w:val="24"/>
          <w:szCs w:val="24"/>
        </w:rPr>
      </w:pPr>
      <w:bookmarkStart w:id="33" w:name="_Toc532475127"/>
      <w:r w:rsidRPr="00F9658D">
        <w:rPr>
          <w:rFonts w:cs="Times New Roman"/>
          <w:sz w:val="24"/>
          <w:szCs w:val="24"/>
        </w:rPr>
        <w:t>Nghỉ kết h</w:t>
      </w:r>
      <w:r w:rsidR="00D97DC0" w:rsidRPr="00F9658D">
        <w:rPr>
          <w:rFonts w:cs="Times New Roman"/>
          <w:sz w:val="24"/>
          <w:szCs w:val="24"/>
        </w:rPr>
        <w:t>ôn</w:t>
      </w:r>
      <w:bookmarkEnd w:id="33"/>
    </w:p>
    <w:p w:rsidR="00D97DC0" w:rsidRPr="00F9658D" w:rsidRDefault="00BB3888" w:rsidP="00F9658D">
      <w:pPr>
        <w:spacing w:line="360" w:lineRule="auto"/>
        <w:rPr>
          <w:sz w:val="24"/>
        </w:rPr>
      </w:pPr>
      <w:r w:rsidRPr="00F9658D">
        <w:rPr>
          <w:sz w:val="24"/>
        </w:rPr>
        <w:t>Nhân viên</w:t>
      </w:r>
      <w:r w:rsidR="00D97DC0" w:rsidRPr="00F9658D">
        <w:rPr>
          <w:sz w:val="24"/>
        </w:rPr>
        <w:t xml:space="preserve"> được phép nghỉ 03 ngày cho lần kết hôn hợp pháp, nghỉ 01 ngày cho việc kết hôn của con cái</w:t>
      </w:r>
      <w:r w:rsidR="009F13AE" w:rsidRPr="00F9658D">
        <w:rPr>
          <w:sz w:val="24"/>
        </w:rPr>
        <w:t>.</w:t>
      </w:r>
    </w:p>
    <w:p w:rsidR="00D97DC0" w:rsidRPr="00F9658D" w:rsidRDefault="00D97DC0" w:rsidP="00F9658D">
      <w:pPr>
        <w:pStyle w:val="Heading2"/>
        <w:spacing w:after="120" w:line="360" w:lineRule="auto"/>
        <w:rPr>
          <w:rFonts w:cs="Times New Roman"/>
          <w:sz w:val="24"/>
          <w:szCs w:val="24"/>
        </w:rPr>
      </w:pPr>
      <w:bookmarkStart w:id="34" w:name="_Toc532475128"/>
      <w:r w:rsidRPr="00F9658D">
        <w:rPr>
          <w:rFonts w:cs="Times New Roman"/>
          <w:sz w:val="24"/>
          <w:szCs w:val="24"/>
        </w:rPr>
        <w:t>Nghỉ sinh con</w:t>
      </w:r>
      <w:bookmarkEnd w:id="34"/>
    </w:p>
    <w:p w:rsidR="00D97DC0" w:rsidRPr="00F9658D" w:rsidRDefault="00BB3888" w:rsidP="00F9658D">
      <w:pPr>
        <w:pStyle w:val="ListParagraph"/>
        <w:spacing w:line="360" w:lineRule="auto"/>
        <w:rPr>
          <w:sz w:val="24"/>
          <w:szCs w:val="24"/>
        </w:rPr>
      </w:pPr>
      <w:r w:rsidRPr="00F9658D">
        <w:rPr>
          <w:sz w:val="24"/>
          <w:szCs w:val="24"/>
        </w:rPr>
        <w:t>Lao động</w:t>
      </w:r>
      <w:r w:rsidR="005E4772" w:rsidRPr="00F9658D">
        <w:rPr>
          <w:sz w:val="24"/>
          <w:szCs w:val="24"/>
        </w:rPr>
        <w:t xml:space="preserve"> nữ được phép</w:t>
      </w:r>
      <w:r w:rsidR="00D97DC0" w:rsidRPr="00F9658D">
        <w:rPr>
          <w:sz w:val="24"/>
          <w:szCs w:val="24"/>
        </w:rPr>
        <w:t xml:space="preserve"> nghỉ sinh con </w:t>
      </w:r>
      <w:r w:rsidR="00936A53" w:rsidRPr="00F9658D">
        <w:rPr>
          <w:sz w:val="24"/>
          <w:szCs w:val="24"/>
        </w:rPr>
        <w:t>tối đa 6 tháng</w:t>
      </w:r>
      <w:r w:rsidR="00163F08" w:rsidRPr="00F9658D">
        <w:rPr>
          <w:sz w:val="24"/>
          <w:szCs w:val="24"/>
        </w:rPr>
        <w:t xml:space="preserve"> </w:t>
      </w:r>
      <w:r w:rsidR="00936A53" w:rsidRPr="00F9658D">
        <w:rPr>
          <w:sz w:val="24"/>
          <w:szCs w:val="24"/>
        </w:rPr>
        <w:t xml:space="preserve">và hưởng trợ cấp </w:t>
      </w:r>
      <w:r w:rsidR="00D97DC0" w:rsidRPr="00F9658D">
        <w:rPr>
          <w:sz w:val="24"/>
          <w:szCs w:val="24"/>
        </w:rPr>
        <w:t xml:space="preserve">theo </w:t>
      </w:r>
      <w:r w:rsidR="00936A53" w:rsidRPr="00F9658D">
        <w:rPr>
          <w:sz w:val="24"/>
          <w:szCs w:val="24"/>
        </w:rPr>
        <w:t>quy định của pháp luật</w:t>
      </w:r>
      <w:r w:rsidR="009F13AE" w:rsidRPr="00F9658D">
        <w:rPr>
          <w:sz w:val="24"/>
          <w:szCs w:val="24"/>
        </w:rPr>
        <w:t>.</w:t>
      </w:r>
    </w:p>
    <w:p w:rsidR="00936A53" w:rsidRPr="00F9658D" w:rsidRDefault="00936A53" w:rsidP="00F9658D">
      <w:pPr>
        <w:pStyle w:val="ListParagraph"/>
        <w:spacing w:line="360" w:lineRule="auto"/>
        <w:rPr>
          <w:sz w:val="24"/>
          <w:szCs w:val="24"/>
        </w:rPr>
      </w:pPr>
      <w:r w:rsidRPr="00F9658D">
        <w:rPr>
          <w:sz w:val="24"/>
          <w:szCs w:val="24"/>
        </w:rPr>
        <w:t>Lao động nữ sinh con ngoài mức trợ cấp thai sản theo quy định của pháp luật còn được công ty hỗ trợ thêm</w:t>
      </w:r>
      <w:r w:rsidR="0027788E">
        <w:rPr>
          <w:sz w:val="24"/>
          <w:szCs w:val="24"/>
          <w:lang w:val="vi-VN"/>
        </w:rPr>
        <w:t xml:space="preserve"> trích từ quỹ phúc lợi</w:t>
      </w:r>
      <w:r w:rsidRPr="00F9658D">
        <w:rPr>
          <w:sz w:val="24"/>
          <w:szCs w:val="24"/>
        </w:rPr>
        <w:t>, cách tính mức hưởng trợ cấp của công ty như sau:</w:t>
      </w:r>
    </w:p>
    <w:p w:rsidR="00936A53" w:rsidRPr="0081274F" w:rsidRDefault="00936A53" w:rsidP="00F9658D">
      <w:pPr>
        <w:spacing w:line="360" w:lineRule="auto"/>
        <w:jc w:val="center"/>
        <w:rPr>
          <w:b/>
          <w:sz w:val="24"/>
          <w:lang w:val="vi-VN"/>
        </w:rPr>
      </w:pPr>
      <w:r w:rsidRPr="00F9658D">
        <w:rPr>
          <w:b/>
          <w:sz w:val="24"/>
          <w:lang w:val="fr-FR"/>
        </w:rPr>
        <w:t xml:space="preserve">Lương hiện tại </w:t>
      </w:r>
      <w:r w:rsidR="0081274F">
        <w:rPr>
          <w:b/>
          <w:sz w:val="24"/>
          <w:lang w:val="vi-VN"/>
        </w:rPr>
        <w:t xml:space="preserve">(Mức lương Gross) </w:t>
      </w:r>
      <w:r w:rsidRPr="00F9658D">
        <w:rPr>
          <w:b/>
          <w:sz w:val="24"/>
          <w:lang w:val="fr-FR"/>
        </w:rPr>
        <w:t>x 6 x T</w:t>
      </w:r>
      <w:r w:rsidR="0081274F">
        <w:rPr>
          <w:b/>
          <w:sz w:val="24"/>
          <w:lang w:val="vi-VN"/>
        </w:rPr>
        <w:t xml:space="preserve"> </w:t>
      </w:r>
    </w:p>
    <w:p w:rsidR="00936A53" w:rsidRPr="00F9658D" w:rsidRDefault="00936A53" w:rsidP="00F9658D">
      <w:pPr>
        <w:spacing w:line="360" w:lineRule="auto"/>
        <w:rPr>
          <w:sz w:val="24"/>
        </w:rPr>
      </w:pPr>
      <w:r w:rsidRPr="00F9658D">
        <w:rPr>
          <w:sz w:val="24"/>
        </w:rPr>
        <w:t>Trong đó:</w:t>
      </w:r>
    </w:p>
    <w:p w:rsidR="00936A53" w:rsidRPr="00F9658D" w:rsidRDefault="00936A53" w:rsidP="00F9658D">
      <w:pPr>
        <w:pStyle w:val="ListParagraphlv2"/>
        <w:spacing w:line="360" w:lineRule="auto"/>
        <w:rPr>
          <w:sz w:val="24"/>
          <w:szCs w:val="24"/>
        </w:rPr>
      </w:pPr>
      <w:r w:rsidRPr="00F9658D">
        <w:rPr>
          <w:sz w:val="24"/>
          <w:szCs w:val="24"/>
        </w:rPr>
        <w:t>T là % hưởng theo thâm niên làm việc</w:t>
      </w:r>
    </w:p>
    <w:p w:rsidR="00936A53" w:rsidRPr="00F9658D" w:rsidRDefault="00936A53" w:rsidP="00F9658D">
      <w:pPr>
        <w:pStyle w:val="ListParagraphlv2"/>
        <w:spacing w:line="360" w:lineRule="auto"/>
        <w:rPr>
          <w:sz w:val="24"/>
          <w:szCs w:val="24"/>
        </w:rPr>
      </w:pPr>
      <w:r w:rsidRPr="00F9658D">
        <w:rPr>
          <w:sz w:val="24"/>
          <w:szCs w:val="24"/>
        </w:rPr>
        <w:t>Làm việc từ 1,5</w:t>
      </w:r>
      <w:r w:rsidR="00F9658D" w:rsidRPr="00F9658D">
        <w:rPr>
          <w:sz w:val="24"/>
          <w:szCs w:val="24"/>
        </w:rPr>
        <w:t xml:space="preserve"> năm</w:t>
      </w:r>
      <w:r w:rsidRPr="00F9658D">
        <w:rPr>
          <w:sz w:val="24"/>
          <w:szCs w:val="24"/>
        </w:rPr>
        <w:t xml:space="preserve"> đến </w:t>
      </w:r>
      <w:r w:rsidR="004B2511" w:rsidRPr="00F9658D">
        <w:rPr>
          <w:sz w:val="24"/>
          <w:szCs w:val="24"/>
        </w:rPr>
        <w:t xml:space="preserve">dưới </w:t>
      </w:r>
      <w:r w:rsidRPr="00F9658D">
        <w:rPr>
          <w:sz w:val="24"/>
          <w:szCs w:val="24"/>
        </w:rPr>
        <w:t>2 năm: T = 10%</w:t>
      </w:r>
    </w:p>
    <w:p w:rsidR="00936A53" w:rsidRPr="00F9658D" w:rsidRDefault="00936A53" w:rsidP="00F9658D">
      <w:pPr>
        <w:pStyle w:val="ListParagraphlv2"/>
        <w:spacing w:line="360" w:lineRule="auto"/>
        <w:rPr>
          <w:sz w:val="24"/>
          <w:szCs w:val="24"/>
        </w:rPr>
      </w:pPr>
      <w:r w:rsidRPr="00F9658D">
        <w:rPr>
          <w:sz w:val="24"/>
          <w:szCs w:val="24"/>
        </w:rPr>
        <w:t xml:space="preserve">Làm việc từ 2 </w:t>
      </w:r>
      <w:r w:rsidR="00F9658D" w:rsidRPr="00F9658D">
        <w:rPr>
          <w:sz w:val="24"/>
          <w:szCs w:val="24"/>
        </w:rPr>
        <w:t xml:space="preserve">năm </w:t>
      </w:r>
      <w:r w:rsidRPr="00F9658D">
        <w:rPr>
          <w:sz w:val="24"/>
          <w:szCs w:val="24"/>
        </w:rPr>
        <w:t xml:space="preserve">đến </w:t>
      </w:r>
      <w:r w:rsidR="004B2511" w:rsidRPr="00F9658D">
        <w:rPr>
          <w:sz w:val="24"/>
          <w:szCs w:val="24"/>
        </w:rPr>
        <w:t xml:space="preserve">dưới </w:t>
      </w:r>
      <w:r w:rsidRPr="00F9658D">
        <w:rPr>
          <w:sz w:val="24"/>
          <w:szCs w:val="24"/>
        </w:rPr>
        <w:t>3 năm: T = 15%</w:t>
      </w:r>
    </w:p>
    <w:p w:rsidR="00936A53" w:rsidRPr="00F9658D" w:rsidRDefault="00936A53" w:rsidP="00F9658D">
      <w:pPr>
        <w:pStyle w:val="ListParagraphlv2"/>
        <w:spacing w:line="360" w:lineRule="auto"/>
        <w:rPr>
          <w:sz w:val="24"/>
          <w:szCs w:val="24"/>
        </w:rPr>
      </w:pPr>
      <w:r w:rsidRPr="00F9658D">
        <w:rPr>
          <w:sz w:val="24"/>
          <w:szCs w:val="24"/>
        </w:rPr>
        <w:t xml:space="preserve">Làm việc từ 3 </w:t>
      </w:r>
      <w:r w:rsidR="00F9658D" w:rsidRPr="00F9658D">
        <w:rPr>
          <w:sz w:val="24"/>
          <w:szCs w:val="24"/>
        </w:rPr>
        <w:t xml:space="preserve">năm </w:t>
      </w:r>
      <w:r w:rsidRPr="00F9658D">
        <w:rPr>
          <w:sz w:val="24"/>
          <w:szCs w:val="24"/>
        </w:rPr>
        <w:t xml:space="preserve">đến </w:t>
      </w:r>
      <w:r w:rsidR="004B2511" w:rsidRPr="00F9658D">
        <w:rPr>
          <w:sz w:val="24"/>
          <w:szCs w:val="24"/>
        </w:rPr>
        <w:t xml:space="preserve">dưới </w:t>
      </w:r>
      <w:r w:rsidRPr="00F9658D">
        <w:rPr>
          <w:sz w:val="24"/>
          <w:szCs w:val="24"/>
        </w:rPr>
        <w:t>5 năm: T = 20%</w:t>
      </w:r>
    </w:p>
    <w:p w:rsidR="00936A53" w:rsidRPr="00F9658D" w:rsidRDefault="004B2511" w:rsidP="00F9658D">
      <w:pPr>
        <w:pStyle w:val="ListParagraphlv2"/>
        <w:spacing w:line="360" w:lineRule="auto"/>
        <w:rPr>
          <w:sz w:val="24"/>
          <w:szCs w:val="24"/>
        </w:rPr>
      </w:pPr>
      <w:r w:rsidRPr="00F9658D">
        <w:rPr>
          <w:sz w:val="24"/>
          <w:szCs w:val="24"/>
        </w:rPr>
        <w:t>Làm việc từ</w:t>
      </w:r>
      <w:r w:rsidR="00936A53" w:rsidRPr="00F9658D">
        <w:rPr>
          <w:sz w:val="24"/>
          <w:szCs w:val="24"/>
        </w:rPr>
        <w:t xml:space="preserve"> 5 năm</w:t>
      </w:r>
      <w:r w:rsidRPr="00F9658D">
        <w:rPr>
          <w:sz w:val="24"/>
          <w:szCs w:val="24"/>
        </w:rPr>
        <w:t xml:space="preserve"> trở lên</w:t>
      </w:r>
      <w:r w:rsidR="00936A53" w:rsidRPr="00F9658D">
        <w:rPr>
          <w:sz w:val="24"/>
          <w:szCs w:val="24"/>
        </w:rPr>
        <w:t>: T = 30%</w:t>
      </w:r>
    </w:p>
    <w:p w:rsidR="00D97DC0" w:rsidRPr="00F9658D" w:rsidRDefault="00BB3888" w:rsidP="00F9658D">
      <w:pPr>
        <w:pStyle w:val="ListParagraph"/>
        <w:spacing w:line="360" w:lineRule="auto"/>
        <w:rPr>
          <w:sz w:val="24"/>
          <w:szCs w:val="24"/>
        </w:rPr>
      </w:pPr>
      <w:r w:rsidRPr="00F9658D">
        <w:rPr>
          <w:sz w:val="24"/>
          <w:szCs w:val="24"/>
        </w:rPr>
        <w:lastRenderedPageBreak/>
        <w:t>Mỗi nhân viên</w:t>
      </w:r>
      <w:r w:rsidR="00D97DC0" w:rsidRPr="00F9658D">
        <w:rPr>
          <w:sz w:val="24"/>
          <w:szCs w:val="24"/>
        </w:rPr>
        <w:t xml:space="preserve"> muốn nghỉ sinh phải báo trước cho Trưởng Bộ phận của mình và Bộ phận nhân sự.</w:t>
      </w:r>
    </w:p>
    <w:p w:rsidR="00D97DC0" w:rsidRPr="00F9658D" w:rsidRDefault="00BB3888" w:rsidP="00F9658D">
      <w:pPr>
        <w:pStyle w:val="ListParagraph"/>
        <w:spacing w:line="360" w:lineRule="auto"/>
        <w:rPr>
          <w:sz w:val="24"/>
          <w:szCs w:val="24"/>
        </w:rPr>
      </w:pPr>
      <w:r w:rsidRPr="00F9658D">
        <w:rPr>
          <w:sz w:val="24"/>
          <w:szCs w:val="24"/>
        </w:rPr>
        <w:t>Lao động</w:t>
      </w:r>
      <w:r w:rsidR="00D97DC0" w:rsidRPr="00F9658D">
        <w:rPr>
          <w:sz w:val="24"/>
          <w:szCs w:val="24"/>
        </w:rPr>
        <w:t xml:space="preserve"> nam: Khi vợ sinh con được nghỉ theo quy định của Bộ luật lao</w:t>
      </w:r>
      <w:r w:rsidR="00D97DC0" w:rsidRPr="00F9658D">
        <w:rPr>
          <w:spacing w:val="-12"/>
          <w:sz w:val="24"/>
          <w:szCs w:val="24"/>
        </w:rPr>
        <w:t xml:space="preserve"> </w:t>
      </w:r>
      <w:r w:rsidR="00D97DC0" w:rsidRPr="00F9658D">
        <w:rPr>
          <w:sz w:val="24"/>
          <w:szCs w:val="24"/>
        </w:rPr>
        <w:t>động</w:t>
      </w:r>
      <w:r w:rsidR="009F13AE" w:rsidRPr="00F9658D">
        <w:rPr>
          <w:sz w:val="24"/>
          <w:szCs w:val="24"/>
        </w:rPr>
        <w:t>.</w:t>
      </w:r>
    </w:p>
    <w:p w:rsidR="00D97DC0" w:rsidRPr="00F9658D" w:rsidRDefault="00D97DC0" w:rsidP="00F9658D">
      <w:pPr>
        <w:pStyle w:val="Heading2"/>
        <w:spacing w:after="120" w:line="360" w:lineRule="auto"/>
        <w:rPr>
          <w:rFonts w:cs="Times New Roman"/>
          <w:sz w:val="24"/>
          <w:szCs w:val="24"/>
        </w:rPr>
      </w:pPr>
      <w:bookmarkStart w:id="35" w:name="_Toc532475129"/>
      <w:r w:rsidRPr="00F9658D">
        <w:rPr>
          <w:rFonts w:cs="Times New Roman"/>
          <w:sz w:val="24"/>
          <w:szCs w:val="24"/>
        </w:rPr>
        <w:t>Nghỉ việc riêng</w:t>
      </w:r>
      <w:bookmarkEnd w:id="35"/>
    </w:p>
    <w:p w:rsidR="002B5743" w:rsidRDefault="002B5743" w:rsidP="00DB4970">
      <w:pPr>
        <w:pStyle w:val="ListParagraph"/>
        <w:rPr>
          <w:sz w:val="24"/>
          <w:szCs w:val="24"/>
        </w:rPr>
      </w:pPr>
      <w:r w:rsidRPr="002B5743">
        <w:rPr>
          <w:sz w:val="24"/>
          <w:szCs w:val="24"/>
        </w:rPr>
        <w:t>Người lao động được nghỉ việc riêng mà vẫn hưởng nguyên lương trong những trường hợp sau đây:</w:t>
      </w:r>
    </w:p>
    <w:p w:rsidR="002B5743" w:rsidRDefault="002B5743" w:rsidP="002B5743">
      <w:pPr>
        <w:pStyle w:val="ListParagraph"/>
        <w:numPr>
          <w:ilvl w:val="1"/>
          <w:numId w:val="43"/>
        </w:numPr>
        <w:ind w:left="1440" w:hanging="450"/>
        <w:rPr>
          <w:sz w:val="24"/>
          <w:szCs w:val="24"/>
        </w:rPr>
      </w:pPr>
      <w:r w:rsidRPr="002B5743">
        <w:rPr>
          <w:sz w:val="24"/>
          <w:szCs w:val="24"/>
        </w:rPr>
        <w:t>Kết hôn: nghỉ 03 ngày</w:t>
      </w:r>
    </w:p>
    <w:p w:rsidR="002B5743" w:rsidRDefault="002B5743" w:rsidP="002B5743">
      <w:pPr>
        <w:pStyle w:val="ListParagraph"/>
        <w:numPr>
          <w:ilvl w:val="1"/>
          <w:numId w:val="43"/>
        </w:numPr>
        <w:ind w:left="1440" w:hanging="450"/>
        <w:rPr>
          <w:sz w:val="24"/>
          <w:szCs w:val="24"/>
        </w:rPr>
      </w:pPr>
      <w:r w:rsidRPr="002B5743">
        <w:rPr>
          <w:sz w:val="24"/>
          <w:szCs w:val="24"/>
        </w:rPr>
        <w:t>Con kết hôn: nghỉ 01 ngày</w:t>
      </w:r>
    </w:p>
    <w:p w:rsidR="00D97DC0" w:rsidRPr="002B5743" w:rsidRDefault="002B5743" w:rsidP="002B5743">
      <w:pPr>
        <w:pStyle w:val="ListParagraph"/>
        <w:numPr>
          <w:ilvl w:val="1"/>
          <w:numId w:val="43"/>
        </w:numPr>
        <w:ind w:left="1440" w:hanging="450"/>
        <w:rPr>
          <w:sz w:val="24"/>
          <w:szCs w:val="24"/>
        </w:rPr>
      </w:pPr>
      <w:r w:rsidRPr="002B5743">
        <w:rPr>
          <w:sz w:val="24"/>
          <w:szCs w:val="24"/>
        </w:rPr>
        <w:t>Bố đẻ, mẹ đẻ, bố vợ, mẹ vợ hoặc bố chồng, mẹ chồng chết; vợ chết hoặc chồng chết; con chết: nghỉ 03 ngày.</w:t>
      </w:r>
    </w:p>
    <w:p w:rsidR="00D97DC0" w:rsidRPr="00F9658D" w:rsidRDefault="002B5743" w:rsidP="002B5743">
      <w:pPr>
        <w:pStyle w:val="ListParagraph"/>
        <w:rPr>
          <w:sz w:val="24"/>
          <w:szCs w:val="24"/>
        </w:rPr>
      </w:pPr>
      <w:r w:rsidRPr="002B5743">
        <w:rPr>
          <w:sz w:val="24"/>
          <w:szCs w:val="24"/>
        </w:rPr>
        <w:t>Người lao động được nghỉ không hưởng lương 01 ngày và phải thông báo với người sử dụng lao động khi ông nội, bà nội, ông ngoại, bà ngoại, anh, chị, em ruột chết; bố hoặc mẹ kết</w:t>
      </w:r>
      <w:r>
        <w:rPr>
          <w:sz w:val="24"/>
          <w:szCs w:val="24"/>
        </w:rPr>
        <w:t xml:space="preserve"> hôn; anh, chị, em ruột kết hôn</w:t>
      </w:r>
      <w:r w:rsidR="009F13AE" w:rsidRPr="00F9658D">
        <w:rPr>
          <w:sz w:val="24"/>
          <w:szCs w:val="24"/>
        </w:rPr>
        <w:t>.</w:t>
      </w:r>
    </w:p>
    <w:p w:rsidR="00D97DC0" w:rsidRPr="00F9658D" w:rsidRDefault="00D97DC0" w:rsidP="00F9658D">
      <w:pPr>
        <w:pStyle w:val="Heading2"/>
        <w:spacing w:after="120" w:line="360" w:lineRule="auto"/>
        <w:rPr>
          <w:rFonts w:cs="Times New Roman"/>
          <w:sz w:val="24"/>
          <w:szCs w:val="24"/>
        </w:rPr>
      </w:pPr>
      <w:bookmarkStart w:id="36" w:name="_Toc532475130"/>
      <w:r w:rsidRPr="00F9658D">
        <w:rPr>
          <w:rFonts w:cs="Times New Roman"/>
          <w:sz w:val="24"/>
          <w:szCs w:val="24"/>
        </w:rPr>
        <w:t>Nghỉ không lương</w:t>
      </w:r>
      <w:bookmarkEnd w:id="36"/>
    </w:p>
    <w:p w:rsidR="00D97DC0" w:rsidRPr="00F9658D" w:rsidRDefault="00BB3888" w:rsidP="00F9658D">
      <w:pPr>
        <w:spacing w:line="360" w:lineRule="auto"/>
        <w:rPr>
          <w:sz w:val="24"/>
        </w:rPr>
      </w:pPr>
      <w:r w:rsidRPr="00F9658D">
        <w:rPr>
          <w:sz w:val="24"/>
        </w:rPr>
        <w:t>Nhân viên</w:t>
      </w:r>
      <w:r w:rsidR="00D97DC0" w:rsidRPr="00F9658D">
        <w:rPr>
          <w:sz w:val="24"/>
        </w:rPr>
        <w:t xml:space="preserve"> được xem xét cho nghỉ không lương nếu có đủ lý do chính đáng. Nghỉ không lương phải được sự chấp thuận của Trưởng Bộ phận và Cán bộ phụ trách nhân sự Công ty.</w:t>
      </w:r>
    </w:p>
    <w:p w:rsidR="00D97DC0" w:rsidRPr="00F9658D" w:rsidRDefault="00D97DC0" w:rsidP="00F9658D">
      <w:pPr>
        <w:pStyle w:val="Heading2"/>
        <w:spacing w:after="120" w:line="360" w:lineRule="auto"/>
        <w:rPr>
          <w:rFonts w:cs="Times New Roman"/>
          <w:sz w:val="24"/>
          <w:szCs w:val="24"/>
        </w:rPr>
      </w:pPr>
      <w:bookmarkStart w:id="37" w:name="_Toc532475131"/>
      <w:r w:rsidRPr="00F9658D">
        <w:rPr>
          <w:rFonts w:cs="Times New Roman"/>
          <w:sz w:val="24"/>
          <w:szCs w:val="24"/>
        </w:rPr>
        <w:t>Nghỉ phép</w:t>
      </w:r>
      <w:bookmarkEnd w:id="37"/>
    </w:p>
    <w:p w:rsidR="00D97DC0" w:rsidRPr="00F9658D" w:rsidRDefault="00BB3888" w:rsidP="00F9658D">
      <w:pPr>
        <w:pStyle w:val="ListParagraph"/>
        <w:spacing w:line="360" w:lineRule="auto"/>
        <w:rPr>
          <w:sz w:val="24"/>
          <w:szCs w:val="24"/>
        </w:rPr>
      </w:pPr>
      <w:r w:rsidRPr="00F9658D">
        <w:rPr>
          <w:sz w:val="24"/>
          <w:szCs w:val="24"/>
        </w:rPr>
        <w:t>Nhân viên</w:t>
      </w:r>
      <w:r w:rsidR="00D97DC0" w:rsidRPr="00F9658D">
        <w:rPr>
          <w:sz w:val="24"/>
          <w:szCs w:val="24"/>
        </w:rPr>
        <w:t xml:space="preserve"> ký HĐLĐ chính thức với Công ty và có 12 tháng làm việc liên tục tại Công ty được nghỉ 12 ngày phép/năm và được hưởng nguyên lương.</w:t>
      </w:r>
    </w:p>
    <w:p w:rsidR="00D97DC0" w:rsidRPr="00F9658D" w:rsidRDefault="00D97DC0" w:rsidP="00F9658D">
      <w:pPr>
        <w:pStyle w:val="ListParagraph"/>
        <w:spacing w:line="360" w:lineRule="auto"/>
        <w:rPr>
          <w:sz w:val="24"/>
          <w:szCs w:val="24"/>
        </w:rPr>
      </w:pPr>
      <w:bookmarkStart w:id="38" w:name="_bookmark9"/>
      <w:bookmarkEnd w:id="38"/>
      <w:r w:rsidRPr="00F9658D">
        <w:rPr>
          <w:sz w:val="24"/>
          <w:szCs w:val="24"/>
        </w:rPr>
        <w:t>Công ty quy định thời gian sử dụng ngày nghỉ phép trong năm từ ngày 01/01 đến hết ngày 31/12 hàng năm. Trường hợp không sử dụng hết số ngày nghỉ phép trong năm, số ngày còn</w:t>
      </w:r>
      <w:r w:rsidR="00163F08" w:rsidRPr="00F9658D">
        <w:rPr>
          <w:sz w:val="24"/>
          <w:szCs w:val="24"/>
        </w:rPr>
        <w:t xml:space="preserve"> </w:t>
      </w:r>
      <w:r w:rsidRPr="00F9658D">
        <w:rPr>
          <w:sz w:val="24"/>
          <w:szCs w:val="24"/>
        </w:rPr>
        <w:t>lại sẽ được phép tiếp tục sử dụng đến hết quý 1 của năm tiếp theo.</w:t>
      </w:r>
    </w:p>
    <w:p w:rsidR="00D97DC0" w:rsidRPr="00F9658D" w:rsidRDefault="00D97DC0" w:rsidP="00F9658D">
      <w:pPr>
        <w:pStyle w:val="ListParagraph"/>
        <w:spacing w:line="360" w:lineRule="auto"/>
        <w:rPr>
          <w:sz w:val="24"/>
          <w:szCs w:val="24"/>
        </w:rPr>
      </w:pPr>
      <w:r w:rsidRPr="00F9658D">
        <w:rPr>
          <w:sz w:val="24"/>
          <w:szCs w:val="24"/>
        </w:rPr>
        <w:t>Nếu thời gian là</w:t>
      </w:r>
      <w:r w:rsidR="000678C6" w:rsidRPr="00F9658D">
        <w:rPr>
          <w:sz w:val="24"/>
          <w:szCs w:val="24"/>
        </w:rPr>
        <w:t xml:space="preserve">m việc dưới 12 tháng </w:t>
      </w:r>
      <w:r w:rsidRPr="00F9658D">
        <w:rPr>
          <w:sz w:val="24"/>
          <w:szCs w:val="24"/>
        </w:rPr>
        <w:t>thì thời gian nghỉ hàng năm được tính theo tỷ lệ tương ứng với số tháng làm việc.</w:t>
      </w:r>
    </w:p>
    <w:p w:rsidR="00D97DC0" w:rsidRPr="00F9658D" w:rsidRDefault="00D97DC0" w:rsidP="00F9658D">
      <w:pPr>
        <w:pStyle w:val="ListParagraph"/>
        <w:spacing w:line="360" w:lineRule="auto"/>
        <w:rPr>
          <w:sz w:val="24"/>
          <w:szCs w:val="24"/>
        </w:rPr>
      </w:pPr>
      <w:r w:rsidRPr="00F9658D">
        <w:rPr>
          <w:sz w:val="24"/>
          <w:szCs w:val="24"/>
        </w:rPr>
        <w:t>Số ngày phép được tăng theo thâm niên, cứ 5 năm tăng thêm 1 ngày.</w:t>
      </w:r>
    </w:p>
    <w:p w:rsidR="00D97DC0" w:rsidRPr="00F9658D" w:rsidRDefault="00BB3888" w:rsidP="00F9658D">
      <w:pPr>
        <w:pStyle w:val="ListParagraph"/>
        <w:spacing w:line="360" w:lineRule="auto"/>
        <w:rPr>
          <w:sz w:val="24"/>
          <w:szCs w:val="24"/>
        </w:rPr>
      </w:pPr>
      <w:r w:rsidRPr="00F9658D">
        <w:rPr>
          <w:sz w:val="24"/>
          <w:szCs w:val="24"/>
        </w:rPr>
        <w:t>Nhân viên</w:t>
      </w:r>
      <w:r w:rsidR="00D97DC0" w:rsidRPr="00F9658D">
        <w:rPr>
          <w:sz w:val="24"/>
          <w:szCs w:val="24"/>
        </w:rPr>
        <w:t xml:space="preserve"> có thể sử dụng thời gian nghỉ phép năm thành nhiều lần tro</w:t>
      </w:r>
      <w:r w:rsidRPr="00F9658D">
        <w:rPr>
          <w:sz w:val="24"/>
          <w:szCs w:val="24"/>
        </w:rPr>
        <w:t>ng năm. Trước khi nghỉ phép</w:t>
      </w:r>
      <w:r w:rsidR="00D97DC0" w:rsidRPr="00F9658D">
        <w:rPr>
          <w:sz w:val="24"/>
          <w:szCs w:val="24"/>
        </w:rPr>
        <w:t xml:space="preserve"> cần làm đơn và được sự đồng ý của trưởng Bộ phận.</w:t>
      </w:r>
    </w:p>
    <w:p w:rsidR="00D97DC0" w:rsidRPr="00F9658D" w:rsidRDefault="00D97DC0" w:rsidP="00F9658D">
      <w:pPr>
        <w:pStyle w:val="Heading2"/>
        <w:spacing w:after="120" w:line="360" w:lineRule="auto"/>
        <w:rPr>
          <w:rFonts w:cs="Times New Roman"/>
          <w:sz w:val="24"/>
          <w:szCs w:val="24"/>
        </w:rPr>
      </w:pPr>
      <w:bookmarkStart w:id="39" w:name="_Toc532475132"/>
      <w:r w:rsidRPr="00F9658D">
        <w:rPr>
          <w:rFonts w:cs="Times New Roman"/>
          <w:sz w:val="24"/>
          <w:szCs w:val="24"/>
        </w:rPr>
        <w:t>Ngày nghỉ đặc biệt</w:t>
      </w:r>
      <w:bookmarkEnd w:id="39"/>
    </w:p>
    <w:p w:rsidR="00D97DC0" w:rsidRPr="00F9658D" w:rsidRDefault="00D97DC0" w:rsidP="00F9658D">
      <w:pPr>
        <w:spacing w:line="360" w:lineRule="auto"/>
        <w:rPr>
          <w:sz w:val="24"/>
        </w:rPr>
      </w:pPr>
      <w:r w:rsidRPr="00F9658D">
        <w:rPr>
          <w:sz w:val="24"/>
        </w:rPr>
        <w:t>Tuỳ theo tình hình sản xuất kinh doanh và đặc thù của Công ty, hàng năm theo đề nghị của các phòng ban chức năng và được sự đồng ý của Ban Tổng G</w:t>
      </w:r>
      <w:r w:rsidR="00FB3E71" w:rsidRPr="00F9658D">
        <w:rPr>
          <w:sz w:val="24"/>
        </w:rPr>
        <w:t>iám đốc, Công ty có thể cho nhân viên</w:t>
      </w:r>
      <w:r w:rsidRPr="00F9658D">
        <w:rPr>
          <w:sz w:val="24"/>
        </w:rPr>
        <w:t xml:space="preserve"> nghỉ vì các lý do đặc biệt khác như ngày thành lập công ty, hoạt động tập thể teambuilding, du lịch…</w:t>
      </w:r>
    </w:p>
    <w:p w:rsidR="00D97DC0" w:rsidRPr="00F9658D" w:rsidRDefault="007A53E3" w:rsidP="00F9658D">
      <w:pPr>
        <w:pStyle w:val="Heading1"/>
        <w:spacing w:line="360" w:lineRule="auto"/>
        <w:rPr>
          <w:rFonts w:cs="Times New Roman"/>
        </w:rPr>
      </w:pPr>
      <w:bookmarkStart w:id="40" w:name="_Toc532475133"/>
      <w:r w:rsidRPr="00F9658D">
        <w:rPr>
          <w:rFonts w:cs="Times New Roman"/>
        </w:rPr>
        <w:lastRenderedPageBreak/>
        <w:t>TRẬT TỰ CÔNG TY</w:t>
      </w:r>
      <w:bookmarkEnd w:id="40"/>
    </w:p>
    <w:p w:rsidR="00D97DC0" w:rsidRPr="00F9658D" w:rsidRDefault="00D97DC0" w:rsidP="00F9658D">
      <w:pPr>
        <w:pStyle w:val="Heading2"/>
        <w:spacing w:after="120" w:line="360" w:lineRule="auto"/>
        <w:rPr>
          <w:rStyle w:val="Strong"/>
          <w:rFonts w:cs="Times New Roman"/>
          <w:b/>
          <w:bCs/>
          <w:sz w:val="24"/>
          <w:szCs w:val="24"/>
        </w:rPr>
      </w:pPr>
      <w:bookmarkStart w:id="41" w:name="_Toc532475134"/>
      <w:r w:rsidRPr="00F9658D">
        <w:rPr>
          <w:rStyle w:val="Strong"/>
          <w:rFonts w:cs="Times New Roman"/>
          <w:b/>
          <w:bCs/>
          <w:sz w:val="24"/>
          <w:szCs w:val="24"/>
        </w:rPr>
        <w:t>Thủ tục vào ra Công ty trong và ngoài giờ làm việc</w:t>
      </w:r>
      <w:bookmarkEnd w:id="41"/>
    </w:p>
    <w:p w:rsidR="00D97DC0" w:rsidRPr="00F9658D" w:rsidRDefault="00D97DC0" w:rsidP="00F9658D">
      <w:pPr>
        <w:pStyle w:val="ListParagraph"/>
        <w:spacing w:line="360" w:lineRule="auto"/>
        <w:rPr>
          <w:sz w:val="24"/>
          <w:szCs w:val="24"/>
        </w:rPr>
      </w:pPr>
      <w:r w:rsidRPr="00F9658D">
        <w:rPr>
          <w:sz w:val="24"/>
          <w:szCs w:val="24"/>
        </w:rPr>
        <w:t>Trong giờ làm việc, người lao động phải có mặt tại địa điểm làm việc theo quy định, không được làm bất cứ công việc riêng nào ngoài công việc được giao</w:t>
      </w:r>
      <w:r w:rsidR="009F13AE" w:rsidRPr="00F9658D">
        <w:rPr>
          <w:sz w:val="24"/>
          <w:szCs w:val="24"/>
        </w:rPr>
        <w:t>.</w:t>
      </w:r>
    </w:p>
    <w:p w:rsidR="00D97DC0" w:rsidRPr="00F9658D" w:rsidRDefault="00D97DC0" w:rsidP="00F9658D">
      <w:pPr>
        <w:pStyle w:val="ListParagraph"/>
        <w:spacing w:line="360" w:lineRule="auto"/>
        <w:rPr>
          <w:sz w:val="24"/>
          <w:szCs w:val="24"/>
        </w:rPr>
      </w:pPr>
      <w:r w:rsidRPr="00F9658D">
        <w:rPr>
          <w:sz w:val="24"/>
          <w:szCs w:val="24"/>
        </w:rPr>
        <w:t>Không được vắng mặt tại Công ty nếu không có</w:t>
      </w:r>
      <w:r w:rsidR="00163F08" w:rsidRPr="00F9658D">
        <w:rPr>
          <w:sz w:val="24"/>
          <w:szCs w:val="24"/>
        </w:rPr>
        <w:t xml:space="preserve"> </w:t>
      </w:r>
      <w:r w:rsidRPr="00F9658D">
        <w:rPr>
          <w:sz w:val="24"/>
          <w:szCs w:val="24"/>
        </w:rPr>
        <w:t>lý do chính đáng và phải thông báo cho cấp trên biết mỗi khi ra ngoài công tác.</w:t>
      </w:r>
    </w:p>
    <w:p w:rsidR="00D97DC0" w:rsidRPr="00F9658D" w:rsidRDefault="00D97DC0" w:rsidP="00F9658D">
      <w:pPr>
        <w:pStyle w:val="ListParagraph"/>
        <w:spacing w:line="360" w:lineRule="auto"/>
        <w:rPr>
          <w:sz w:val="24"/>
          <w:szCs w:val="24"/>
        </w:rPr>
      </w:pPr>
      <w:r w:rsidRPr="00F9658D">
        <w:rPr>
          <w:sz w:val="24"/>
          <w:szCs w:val="24"/>
        </w:rPr>
        <w:t>Không được ra vào công ty ngoài giờ làm việc và các ngày nghỉ nếu không có sự chấp thuận của cấp trên</w:t>
      </w:r>
      <w:r w:rsidR="009F13AE" w:rsidRPr="00F9658D">
        <w:rPr>
          <w:sz w:val="24"/>
          <w:szCs w:val="24"/>
        </w:rPr>
        <w:t>.</w:t>
      </w:r>
    </w:p>
    <w:p w:rsidR="00D97DC0" w:rsidRPr="00F9658D" w:rsidRDefault="00D97DC0" w:rsidP="00F9658D">
      <w:pPr>
        <w:pStyle w:val="ListParagraph"/>
        <w:spacing w:line="360" w:lineRule="auto"/>
        <w:rPr>
          <w:sz w:val="24"/>
          <w:szCs w:val="24"/>
        </w:rPr>
      </w:pPr>
      <w:r w:rsidRPr="00F9658D">
        <w:rPr>
          <w:sz w:val="24"/>
          <w:szCs w:val="24"/>
        </w:rPr>
        <w:t>Không gây mất trật tự trong giờ làm việc.</w:t>
      </w:r>
    </w:p>
    <w:p w:rsidR="00D97DC0" w:rsidRPr="00F9658D" w:rsidRDefault="003F4E83" w:rsidP="00F9658D">
      <w:pPr>
        <w:pStyle w:val="Heading2"/>
        <w:spacing w:after="120" w:line="360" w:lineRule="auto"/>
        <w:rPr>
          <w:rStyle w:val="Strong"/>
          <w:rFonts w:cs="Times New Roman"/>
          <w:b/>
          <w:bCs/>
          <w:sz w:val="24"/>
          <w:szCs w:val="24"/>
        </w:rPr>
      </w:pPr>
      <w:bookmarkStart w:id="42" w:name="_Toc532475135"/>
      <w:r w:rsidRPr="00F9658D">
        <w:rPr>
          <w:rStyle w:val="Strong"/>
          <w:rFonts w:cs="Times New Roman"/>
          <w:b/>
          <w:bCs/>
          <w:sz w:val="24"/>
          <w:szCs w:val="24"/>
        </w:rPr>
        <w:t>Tiếp khách nơi làm việc</w:t>
      </w:r>
      <w:bookmarkEnd w:id="42"/>
      <w:r w:rsidRPr="00F9658D">
        <w:rPr>
          <w:rStyle w:val="Strong"/>
          <w:rFonts w:cs="Times New Roman"/>
          <w:b/>
          <w:bCs/>
          <w:sz w:val="24"/>
          <w:szCs w:val="24"/>
        </w:rPr>
        <w:t xml:space="preserve"> </w:t>
      </w:r>
    </w:p>
    <w:p w:rsidR="00D97DC0" w:rsidRPr="00F9658D" w:rsidRDefault="000A5EFF" w:rsidP="00F9658D">
      <w:pPr>
        <w:pStyle w:val="ListParagraph"/>
        <w:spacing w:line="360" w:lineRule="auto"/>
        <w:rPr>
          <w:sz w:val="24"/>
          <w:szCs w:val="24"/>
        </w:rPr>
      </w:pPr>
      <w:r w:rsidRPr="00F9658D">
        <w:rPr>
          <w:sz w:val="24"/>
          <w:szCs w:val="24"/>
        </w:rPr>
        <w:t>Nhân viên LIFESUP</w:t>
      </w:r>
      <w:r w:rsidR="00D97DC0" w:rsidRPr="00F9658D">
        <w:rPr>
          <w:sz w:val="24"/>
          <w:szCs w:val="24"/>
        </w:rPr>
        <w:t xml:space="preserve"> chỉ được tiếp khách trên quan hệ công việc trong phạm vi địa điểm tiếp </w:t>
      </w:r>
      <w:r w:rsidR="00D831A3" w:rsidRPr="00F9658D">
        <w:rPr>
          <w:sz w:val="24"/>
          <w:szCs w:val="24"/>
        </w:rPr>
        <w:t>khách được quy định</w:t>
      </w:r>
      <w:r w:rsidR="00D97DC0" w:rsidRPr="00F9658D">
        <w:rPr>
          <w:sz w:val="24"/>
          <w:szCs w:val="24"/>
        </w:rPr>
        <w:t>.</w:t>
      </w:r>
    </w:p>
    <w:p w:rsidR="00D97DC0" w:rsidRPr="00F9658D" w:rsidRDefault="000A5EFF" w:rsidP="00F9658D">
      <w:pPr>
        <w:pStyle w:val="ListParagraph"/>
        <w:spacing w:line="360" w:lineRule="auto"/>
        <w:rPr>
          <w:sz w:val="24"/>
          <w:szCs w:val="24"/>
        </w:rPr>
      </w:pPr>
      <w:r w:rsidRPr="00F9658D">
        <w:rPr>
          <w:sz w:val="24"/>
          <w:szCs w:val="24"/>
        </w:rPr>
        <w:t xml:space="preserve">Nhân viên LIFESUP </w:t>
      </w:r>
      <w:r w:rsidR="00D97DC0" w:rsidRPr="00F9658D">
        <w:rPr>
          <w:sz w:val="24"/>
          <w:szCs w:val="24"/>
        </w:rPr>
        <w:t>cần có thái độ hòa nhã, lịch sự khi giao tiếp với khách hàng, đối tác.</w:t>
      </w:r>
    </w:p>
    <w:p w:rsidR="00D97DC0" w:rsidRPr="00F9658D" w:rsidRDefault="00D97DC0" w:rsidP="00F9658D">
      <w:pPr>
        <w:pStyle w:val="Heading2"/>
        <w:spacing w:after="120" w:line="360" w:lineRule="auto"/>
        <w:rPr>
          <w:rFonts w:cs="Times New Roman"/>
          <w:sz w:val="24"/>
          <w:szCs w:val="24"/>
        </w:rPr>
      </w:pPr>
      <w:bookmarkStart w:id="43" w:name="_Toc532475136"/>
      <w:r w:rsidRPr="00F9658D">
        <w:rPr>
          <w:rStyle w:val="Strong"/>
          <w:rFonts w:cs="Times New Roman"/>
          <w:b/>
          <w:bCs/>
          <w:sz w:val="24"/>
          <w:szCs w:val="24"/>
        </w:rPr>
        <w:t>Trang phục</w:t>
      </w:r>
      <w:bookmarkEnd w:id="43"/>
    </w:p>
    <w:p w:rsidR="00D97DC0" w:rsidRPr="00F9658D" w:rsidRDefault="00D97DC0" w:rsidP="00F9658D">
      <w:pPr>
        <w:pStyle w:val="ListParagraph"/>
        <w:spacing w:line="360" w:lineRule="auto"/>
        <w:rPr>
          <w:sz w:val="24"/>
          <w:szCs w:val="24"/>
        </w:rPr>
      </w:pPr>
      <w:r w:rsidRPr="00F9658D">
        <w:rPr>
          <w:sz w:val="24"/>
          <w:szCs w:val="24"/>
        </w:rPr>
        <w:t>Nhân viên tại LIFESUP được mặc trang phục thoải mái phù hợp với môi trường công ty, yêu cầu trang phục lịch sự, trang nhã, gọn gàng, sạch sẽ.</w:t>
      </w:r>
    </w:p>
    <w:p w:rsidR="00D97DC0" w:rsidRPr="00F9658D" w:rsidRDefault="00D97DC0" w:rsidP="00F9658D">
      <w:pPr>
        <w:pStyle w:val="Heading2"/>
        <w:spacing w:after="120" w:line="360" w:lineRule="auto"/>
        <w:rPr>
          <w:rFonts w:cs="Times New Roman"/>
          <w:sz w:val="24"/>
          <w:szCs w:val="24"/>
        </w:rPr>
      </w:pPr>
      <w:bookmarkStart w:id="44" w:name="_Toc532475137"/>
      <w:r w:rsidRPr="00F9658D">
        <w:rPr>
          <w:rFonts w:cs="Times New Roman"/>
          <w:sz w:val="24"/>
          <w:szCs w:val="24"/>
        </w:rPr>
        <w:t>Đồng phục</w:t>
      </w:r>
      <w:bookmarkEnd w:id="44"/>
    </w:p>
    <w:p w:rsidR="00D97DC0" w:rsidRPr="00F9658D" w:rsidRDefault="00D97DC0" w:rsidP="00F9658D">
      <w:pPr>
        <w:pStyle w:val="ListParagraph"/>
        <w:spacing w:line="360" w:lineRule="auto"/>
        <w:rPr>
          <w:sz w:val="24"/>
          <w:szCs w:val="24"/>
        </w:rPr>
      </w:pPr>
      <w:r w:rsidRPr="00F9658D">
        <w:rPr>
          <w:sz w:val="24"/>
          <w:szCs w:val="24"/>
        </w:rPr>
        <w:t>Nhân viên LIFESUP cần mặc đồng phục khi được yêu cầu, vào các dịp hoạt động tập thể, du lịch, teambuilding, …</w:t>
      </w:r>
    </w:p>
    <w:p w:rsidR="00D97DC0" w:rsidRPr="00F9658D" w:rsidRDefault="00D97DC0" w:rsidP="00F9658D">
      <w:pPr>
        <w:pStyle w:val="ListParagraph"/>
        <w:spacing w:line="360" w:lineRule="auto"/>
        <w:rPr>
          <w:sz w:val="24"/>
          <w:szCs w:val="24"/>
        </w:rPr>
      </w:pPr>
      <w:r w:rsidRPr="00F9658D">
        <w:rPr>
          <w:sz w:val="24"/>
          <w:szCs w:val="24"/>
        </w:rPr>
        <w:t>Công ty chi trả cho việc chuẩn bị đồng phục cho nhân viên. Mẫu mã và ngân sách cụ thể sẽ do Công ty quy định hàng năm và yêu cầu thực hiện thống nhất trong toàn Công ty.</w:t>
      </w:r>
    </w:p>
    <w:p w:rsidR="00D97DC0" w:rsidRPr="00F9658D" w:rsidRDefault="007A53E3" w:rsidP="00F9658D">
      <w:pPr>
        <w:pStyle w:val="Heading1"/>
        <w:spacing w:line="360" w:lineRule="auto"/>
        <w:rPr>
          <w:rFonts w:cs="Times New Roman"/>
        </w:rPr>
      </w:pPr>
      <w:bookmarkStart w:id="45" w:name="_Toc532475138"/>
      <w:r w:rsidRPr="00F9658D">
        <w:rPr>
          <w:rFonts w:cs="Times New Roman"/>
        </w:rPr>
        <w:t>AN TOÀN VỆ SINH LAO ĐỘNG</w:t>
      </w:r>
      <w:bookmarkEnd w:id="45"/>
    </w:p>
    <w:p w:rsidR="00D97DC0" w:rsidRPr="00F9658D" w:rsidRDefault="00D97DC0" w:rsidP="00F9658D">
      <w:pPr>
        <w:pStyle w:val="Heading2"/>
        <w:spacing w:after="120" w:line="360" w:lineRule="auto"/>
        <w:rPr>
          <w:rFonts w:cs="Times New Roman"/>
          <w:sz w:val="24"/>
          <w:szCs w:val="24"/>
        </w:rPr>
      </w:pPr>
      <w:bookmarkStart w:id="46" w:name="_Toc532475139"/>
      <w:r w:rsidRPr="00F9658D">
        <w:rPr>
          <w:rFonts w:cs="Times New Roman"/>
          <w:sz w:val="24"/>
          <w:szCs w:val="24"/>
        </w:rPr>
        <w:t>Xây dựng môi trường làm việc</w:t>
      </w:r>
      <w:bookmarkEnd w:id="46"/>
    </w:p>
    <w:p w:rsidR="00D97DC0" w:rsidRPr="00F9658D" w:rsidRDefault="000678C6" w:rsidP="00F9658D">
      <w:pPr>
        <w:spacing w:line="360" w:lineRule="auto"/>
        <w:rPr>
          <w:sz w:val="24"/>
        </w:rPr>
      </w:pPr>
      <w:r w:rsidRPr="00F9658D">
        <w:rPr>
          <w:sz w:val="24"/>
        </w:rPr>
        <w:t>Nhân viên</w:t>
      </w:r>
      <w:r w:rsidR="00D97DC0" w:rsidRPr="00F9658D">
        <w:rPr>
          <w:sz w:val="24"/>
        </w:rPr>
        <w:t xml:space="preserve"> cần tuân thủ các quy định về môi trường làm việc dưới đây:</w:t>
      </w:r>
    </w:p>
    <w:p w:rsidR="00D97DC0" w:rsidRPr="00F9658D" w:rsidRDefault="00D97DC0" w:rsidP="00F9658D">
      <w:pPr>
        <w:pStyle w:val="ListParagraph"/>
        <w:spacing w:line="360" w:lineRule="auto"/>
        <w:rPr>
          <w:sz w:val="24"/>
          <w:szCs w:val="24"/>
        </w:rPr>
      </w:pPr>
      <w:bookmarkStart w:id="47" w:name="_bookmark10"/>
      <w:bookmarkEnd w:id="47"/>
      <w:r w:rsidRPr="00F9658D">
        <w:rPr>
          <w:sz w:val="24"/>
          <w:szCs w:val="24"/>
        </w:rPr>
        <w:t>Không đem hung khí, chất dễ cháy nổ, chất kích thích vào Công ty</w:t>
      </w:r>
      <w:r w:rsidR="009F13AE" w:rsidRPr="00F9658D">
        <w:rPr>
          <w:sz w:val="24"/>
          <w:szCs w:val="24"/>
        </w:rPr>
        <w:t>.</w:t>
      </w:r>
    </w:p>
    <w:p w:rsidR="00D97DC0" w:rsidRPr="00F9658D" w:rsidRDefault="00D97DC0" w:rsidP="00F9658D">
      <w:pPr>
        <w:pStyle w:val="ListParagraph"/>
        <w:spacing w:line="360" w:lineRule="auto"/>
        <w:rPr>
          <w:sz w:val="24"/>
          <w:szCs w:val="24"/>
        </w:rPr>
      </w:pPr>
      <w:r w:rsidRPr="00F9658D">
        <w:rPr>
          <w:sz w:val="24"/>
          <w:szCs w:val="24"/>
        </w:rPr>
        <w:t>Không sử dụng, mua bán và tàng trữ các chất ma tuý trong giờ làm việc</w:t>
      </w:r>
      <w:r w:rsidR="009F13AE" w:rsidRPr="00F9658D">
        <w:rPr>
          <w:sz w:val="24"/>
          <w:szCs w:val="24"/>
        </w:rPr>
        <w:t>.</w:t>
      </w:r>
    </w:p>
    <w:p w:rsidR="00D97DC0" w:rsidRPr="00F9658D" w:rsidRDefault="00D97DC0" w:rsidP="00F9658D">
      <w:pPr>
        <w:pStyle w:val="ListParagraph"/>
        <w:spacing w:line="360" w:lineRule="auto"/>
        <w:rPr>
          <w:sz w:val="24"/>
          <w:szCs w:val="24"/>
        </w:rPr>
      </w:pPr>
      <w:r w:rsidRPr="00F9658D">
        <w:rPr>
          <w:sz w:val="24"/>
          <w:szCs w:val="24"/>
        </w:rPr>
        <w:t>Không cho người khác sử dụng account email</w:t>
      </w:r>
      <w:r w:rsidR="009F13AE" w:rsidRPr="00F9658D">
        <w:rPr>
          <w:sz w:val="24"/>
          <w:szCs w:val="24"/>
        </w:rPr>
        <w:t>.</w:t>
      </w:r>
    </w:p>
    <w:p w:rsidR="00D97DC0" w:rsidRPr="00F9658D" w:rsidRDefault="00D97DC0" w:rsidP="00F9658D">
      <w:pPr>
        <w:pStyle w:val="ListParagraph"/>
        <w:spacing w:line="360" w:lineRule="auto"/>
        <w:rPr>
          <w:sz w:val="24"/>
          <w:szCs w:val="24"/>
        </w:rPr>
      </w:pPr>
      <w:r w:rsidRPr="00F9658D">
        <w:rPr>
          <w:sz w:val="24"/>
          <w:szCs w:val="24"/>
        </w:rPr>
        <w:t>Không sử dụng Internet cho các mục đích xấu vi phạm thuần phong mỹ tục, an ninh quốc gia tại Công ty.</w:t>
      </w:r>
    </w:p>
    <w:p w:rsidR="00D97DC0" w:rsidRPr="00F9658D" w:rsidRDefault="00D97DC0" w:rsidP="00F9658D">
      <w:pPr>
        <w:pStyle w:val="ListParagraph"/>
        <w:spacing w:line="360" w:lineRule="auto"/>
        <w:rPr>
          <w:sz w:val="24"/>
          <w:szCs w:val="24"/>
        </w:rPr>
      </w:pPr>
      <w:r w:rsidRPr="00F9658D">
        <w:rPr>
          <w:sz w:val="24"/>
          <w:szCs w:val="24"/>
        </w:rPr>
        <w:lastRenderedPageBreak/>
        <w:t>Không chửi tục, lăng mạ người khác, đánh nhau tại Công ty</w:t>
      </w:r>
      <w:r w:rsidR="009F13AE" w:rsidRPr="00F9658D">
        <w:rPr>
          <w:sz w:val="24"/>
          <w:szCs w:val="24"/>
        </w:rPr>
        <w:t>.</w:t>
      </w:r>
    </w:p>
    <w:p w:rsidR="00D97DC0" w:rsidRPr="00F9658D" w:rsidRDefault="00D97DC0" w:rsidP="00F9658D">
      <w:pPr>
        <w:pStyle w:val="ListParagraph"/>
        <w:spacing w:line="360" w:lineRule="auto"/>
        <w:rPr>
          <w:sz w:val="24"/>
          <w:szCs w:val="24"/>
        </w:rPr>
      </w:pPr>
      <w:r w:rsidRPr="00F9658D">
        <w:rPr>
          <w:sz w:val="24"/>
          <w:szCs w:val="24"/>
        </w:rPr>
        <w:t>Các hành vi trộm cắp, gian lận,… sẽ bị xử phạt theo pháp luật.</w:t>
      </w:r>
    </w:p>
    <w:p w:rsidR="00D97DC0" w:rsidRPr="00F9658D" w:rsidRDefault="00D97DC0" w:rsidP="00F9658D">
      <w:pPr>
        <w:pStyle w:val="ListParagraph"/>
        <w:spacing w:line="360" w:lineRule="auto"/>
        <w:rPr>
          <w:sz w:val="24"/>
          <w:szCs w:val="24"/>
        </w:rPr>
      </w:pPr>
      <w:r w:rsidRPr="00F9658D">
        <w:rPr>
          <w:sz w:val="24"/>
          <w:szCs w:val="24"/>
        </w:rPr>
        <w:t>Theo dõi và thực hiện các thay đổi/quy định mới được Công ty thông báo qua các kênh thông tin/mạng nội bộ</w:t>
      </w:r>
      <w:r w:rsidR="009F13AE" w:rsidRPr="00F9658D">
        <w:rPr>
          <w:sz w:val="24"/>
          <w:szCs w:val="24"/>
        </w:rPr>
        <w:t>.</w:t>
      </w:r>
    </w:p>
    <w:p w:rsidR="000F3B32" w:rsidRPr="00F9658D" w:rsidRDefault="00D97DC0" w:rsidP="00F9658D">
      <w:pPr>
        <w:pStyle w:val="ListParagraph"/>
        <w:spacing w:line="360" w:lineRule="auto"/>
        <w:rPr>
          <w:sz w:val="24"/>
          <w:szCs w:val="24"/>
        </w:rPr>
      </w:pPr>
      <w:r w:rsidRPr="00F9658D">
        <w:rPr>
          <w:sz w:val="24"/>
          <w:szCs w:val="24"/>
        </w:rPr>
        <w:t xml:space="preserve">Khi tham gia các phương tiện thông tin trong công ty (email lên hộp </w:t>
      </w:r>
      <w:r w:rsidR="005A377E" w:rsidRPr="00F9658D">
        <w:rPr>
          <w:sz w:val="24"/>
          <w:szCs w:val="24"/>
        </w:rPr>
        <w:t>thư chung, trang Web chung) nhân viên</w:t>
      </w:r>
      <w:r w:rsidRPr="00F9658D">
        <w:rPr>
          <w:sz w:val="24"/>
          <w:szCs w:val="24"/>
        </w:rPr>
        <w:t xml:space="preserve"> cần có văn phong đúng mực, rõ ràng, tôn trọng mọi người và văn hoá của Công ty</w:t>
      </w:r>
      <w:r w:rsidR="009F13AE" w:rsidRPr="00F9658D">
        <w:rPr>
          <w:sz w:val="24"/>
          <w:szCs w:val="24"/>
        </w:rPr>
        <w:t>.</w:t>
      </w:r>
    </w:p>
    <w:p w:rsidR="00D97DC0" w:rsidRPr="00F9658D" w:rsidRDefault="00D97DC0" w:rsidP="00F9658D">
      <w:pPr>
        <w:pStyle w:val="Heading2"/>
        <w:spacing w:after="120" w:line="360" w:lineRule="auto"/>
        <w:rPr>
          <w:rFonts w:cs="Times New Roman"/>
          <w:sz w:val="24"/>
          <w:szCs w:val="24"/>
        </w:rPr>
      </w:pPr>
      <w:bookmarkStart w:id="48" w:name="_Toc532475140"/>
      <w:r w:rsidRPr="00F9658D">
        <w:rPr>
          <w:rFonts w:cs="Times New Roman"/>
          <w:sz w:val="24"/>
          <w:szCs w:val="24"/>
        </w:rPr>
        <w:t>Phòng cháy chữa cháy</w:t>
      </w:r>
      <w:bookmarkEnd w:id="48"/>
      <w:r w:rsidRPr="00F9658D">
        <w:rPr>
          <w:rFonts w:cs="Times New Roman"/>
          <w:sz w:val="24"/>
          <w:szCs w:val="24"/>
        </w:rPr>
        <w:t xml:space="preserve"> </w:t>
      </w:r>
    </w:p>
    <w:p w:rsidR="00D97DC0" w:rsidRPr="00F9658D" w:rsidRDefault="00D97DC0" w:rsidP="00F9658D">
      <w:pPr>
        <w:spacing w:line="360" w:lineRule="auto"/>
        <w:rPr>
          <w:b/>
          <w:sz w:val="24"/>
        </w:rPr>
      </w:pPr>
      <w:r w:rsidRPr="00F9658D">
        <w:rPr>
          <w:b/>
          <w:sz w:val="24"/>
        </w:rPr>
        <w:t xml:space="preserve">Nguyên tắc an toàn </w:t>
      </w:r>
    </w:p>
    <w:p w:rsidR="00D97DC0" w:rsidRPr="00F9658D" w:rsidRDefault="00D97DC0" w:rsidP="00F9658D">
      <w:pPr>
        <w:spacing w:line="360" w:lineRule="auto"/>
        <w:rPr>
          <w:sz w:val="24"/>
        </w:rPr>
      </w:pPr>
      <w:r w:rsidRPr="00F9658D">
        <w:rPr>
          <w:sz w:val="24"/>
        </w:rPr>
        <w:t>Công ty có trách nhiệm đảm bảo cho mỗi nhân viên các điều kiện làm việc thích hợp tại nơi làm việc và ngày càng hoàn thiện hơn môi trường làm việc để bảo vệ sức khoẻ và an toàn cho nhân viên.</w:t>
      </w:r>
    </w:p>
    <w:p w:rsidR="00D97DC0" w:rsidRPr="00F9658D" w:rsidRDefault="00D97DC0" w:rsidP="00F9658D">
      <w:pPr>
        <w:spacing w:line="360" w:lineRule="auto"/>
        <w:rPr>
          <w:sz w:val="24"/>
        </w:rPr>
      </w:pPr>
      <w:r w:rsidRPr="00F9658D">
        <w:rPr>
          <w:sz w:val="24"/>
        </w:rPr>
        <w:t>Ban hành các hướng dẫn cần thiết cho các trường hợp cháy nổ, trộm cướp và lắp đặt trang thiết bị phòng cháy chữa cháy, thiết bị báo động vì sự an toàn của nhân viên.</w:t>
      </w:r>
    </w:p>
    <w:p w:rsidR="00F9658D" w:rsidRPr="00F9658D" w:rsidRDefault="00D97DC0" w:rsidP="00F9658D">
      <w:pPr>
        <w:spacing w:line="360" w:lineRule="auto"/>
        <w:rPr>
          <w:b/>
          <w:sz w:val="24"/>
        </w:rPr>
      </w:pPr>
      <w:r w:rsidRPr="00F9658D">
        <w:rPr>
          <w:b/>
          <w:sz w:val="24"/>
        </w:rPr>
        <w:t>Thủ tục phòng cháy chữa cháy</w:t>
      </w:r>
    </w:p>
    <w:p w:rsidR="00F9658D" w:rsidRPr="00F9658D" w:rsidRDefault="001440FC" w:rsidP="00F9658D">
      <w:pPr>
        <w:spacing w:line="360" w:lineRule="auto"/>
        <w:rPr>
          <w:sz w:val="24"/>
        </w:rPr>
      </w:pPr>
      <w:r w:rsidRPr="00F9658D">
        <w:rPr>
          <w:sz w:val="24"/>
        </w:rPr>
        <w:t>Trách nhiệm của nhân viên LIFESUP</w:t>
      </w:r>
      <w:r w:rsidR="00D97DC0" w:rsidRPr="00F9658D">
        <w:rPr>
          <w:sz w:val="24"/>
        </w:rPr>
        <w:t xml:space="preserve"> là tham gia đầy đủ các buổi huấn luyện, hướng dẫn về phòng cháy chữa cháy, chống trộm cướp, biện pháp an toàn lao động do Công ty tổ chức.</w:t>
      </w:r>
    </w:p>
    <w:p w:rsidR="00D97DC0" w:rsidRPr="00F9658D" w:rsidRDefault="001440FC" w:rsidP="00F9658D">
      <w:pPr>
        <w:spacing w:line="360" w:lineRule="auto"/>
        <w:rPr>
          <w:sz w:val="24"/>
        </w:rPr>
      </w:pPr>
      <w:r w:rsidRPr="00F9658D">
        <w:rPr>
          <w:sz w:val="24"/>
        </w:rPr>
        <w:t>Mọi nhân viên</w:t>
      </w:r>
      <w:r w:rsidR="00D97DC0" w:rsidRPr="00F9658D">
        <w:rPr>
          <w:sz w:val="24"/>
        </w:rPr>
        <w:t xml:space="preserve"> cần làm quen với các vị trí của chuông báo cháy và bình cứu hỏa. Nếu ai đó phát hiện thấy cháy hoặc ngửi thấy mùi khói thì cần:</w:t>
      </w:r>
    </w:p>
    <w:p w:rsidR="00D97DC0" w:rsidRPr="00F9658D" w:rsidRDefault="00D97DC0" w:rsidP="00F9658D">
      <w:pPr>
        <w:pStyle w:val="ListParagraphlv2"/>
        <w:spacing w:line="360" w:lineRule="auto"/>
        <w:rPr>
          <w:sz w:val="24"/>
          <w:szCs w:val="24"/>
        </w:rPr>
      </w:pPr>
      <w:r w:rsidRPr="00F9658D">
        <w:rPr>
          <w:sz w:val="24"/>
          <w:szCs w:val="24"/>
        </w:rPr>
        <w:t>Giữ bình</w:t>
      </w:r>
      <w:r w:rsidRPr="00F9658D">
        <w:rPr>
          <w:spacing w:val="-2"/>
          <w:sz w:val="24"/>
          <w:szCs w:val="24"/>
        </w:rPr>
        <w:t xml:space="preserve"> </w:t>
      </w:r>
      <w:r w:rsidRPr="00F9658D">
        <w:rPr>
          <w:sz w:val="24"/>
          <w:szCs w:val="24"/>
        </w:rPr>
        <w:t>tĩnh</w:t>
      </w:r>
    </w:p>
    <w:p w:rsidR="00D97DC0" w:rsidRPr="00F9658D" w:rsidRDefault="00D97DC0" w:rsidP="00F9658D">
      <w:pPr>
        <w:pStyle w:val="ListParagraphlv2"/>
        <w:spacing w:line="360" w:lineRule="auto"/>
        <w:rPr>
          <w:sz w:val="24"/>
          <w:szCs w:val="24"/>
        </w:rPr>
      </w:pPr>
      <w:r w:rsidRPr="00F9658D">
        <w:rPr>
          <w:sz w:val="24"/>
          <w:szCs w:val="24"/>
        </w:rPr>
        <w:t>Gọi cho tổng đài cứu hỏa:</w:t>
      </w:r>
      <w:r w:rsidRPr="00F9658D">
        <w:rPr>
          <w:spacing w:val="-2"/>
          <w:sz w:val="24"/>
          <w:szCs w:val="24"/>
        </w:rPr>
        <w:t xml:space="preserve"> </w:t>
      </w:r>
      <w:r w:rsidRPr="00F9658D">
        <w:rPr>
          <w:sz w:val="24"/>
          <w:szCs w:val="24"/>
        </w:rPr>
        <w:t>114</w:t>
      </w:r>
    </w:p>
    <w:p w:rsidR="00D97DC0" w:rsidRPr="00F9658D" w:rsidRDefault="00D97DC0" w:rsidP="00F9658D">
      <w:pPr>
        <w:pStyle w:val="ListParagraphlv2"/>
        <w:spacing w:line="360" w:lineRule="auto"/>
        <w:rPr>
          <w:sz w:val="24"/>
          <w:szCs w:val="24"/>
        </w:rPr>
      </w:pPr>
      <w:r w:rsidRPr="00F9658D">
        <w:rPr>
          <w:sz w:val="24"/>
          <w:szCs w:val="24"/>
        </w:rPr>
        <w:t>Cố gắng hết mình để dập đám cháy bằng bình cứu</w:t>
      </w:r>
      <w:r w:rsidRPr="00F9658D">
        <w:rPr>
          <w:spacing w:val="-3"/>
          <w:sz w:val="24"/>
          <w:szCs w:val="24"/>
        </w:rPr>
        <w:t xml:space="preserve"> </w:t>
      </w:r>
      <w:r w:rsidRPr="00F9658D">
        <w:rPr>
          <w:sz w:val="24"/>
          <w:szCs w:val="24"/>
        </w:rPr>
        <w:t>hỏa</w:t>
      </w:r>
    </w:p>
    <w:p w:rsidR="00D97DC0" w:rsidRPr="00F9658D" w:rsidRDefault="00D97DC0" w:rsidP="00F9658D">
      <w:pPr>
        <w:pStyle w:val="ListParagraphlv2"/>
        <w:spacing w:line="360" w:lineRule="auto"/>
        <w:rPr>
          <w:sz w:val="24"/>
          <w:szCs w:val="24"/>
        </w:rPr>
      </w:pPr>
      <w:r w:rsidRPr="00F9658D">
        <w:rPr>
          <w:sz w:val="24"/>
          <w:szCs w:val="24"/>
        </w:rPr>
        <w:t>Không sử dụng nước trong những đám cháy về</w:t>
      </w:r>
      <w:r w:rsidRPr="00F9658D">
        <w:rPr>
          <w:spacing w:val="-4"/>
          <w:sz w:val="24"/>
          <w:szCs w:val="24"/>
        </w:rPr>
        <w:t xml:space="preserve"> </w:t>
      </w:r>
      <w:r w:rsidRPr="00F9658D">
        <w:rPr>
          <w:sz w:val="24"/>
          <w:szCs w:val="24"/>
        </w:rPr>
        <w:t>điện</w:t>
      </w:r>
    </w:p>
    <w:p w:rsidR="00D97DC0" w:rsidRPr="00F9658D" w:rsidRDefault="00D97DC0" w:rsidP="00F9658D">
      <w:pPr>
        <w:pStyle w:val="Heading2"/>
        <w:spacing w:after="120" w:line="360" w:lineRule="auto"/>
        <w:rPr>
          <w:rFonts w:cs="Times New Roman"/>
          <w:sz w:val="24"/>
          <w:szCs w:val="24"/>
        </w:rPr>
      </w:pPr>
      <w:bookmarkStart w:id="49" w:name="_Toc532475141"/>
      <w:r w:rsidRPr="00F9658D">
        <w:rPr>
          <w:rFonts w:cs="Times New Roman"/>
          <w:sz w:val="24"/>
          <w:szCs w:val="24"/>
        </w:rPr>
        <w:t>An toàn lao động</w:t>
      </w:r>
      <w:bookmarkEnd w:id="49"/>
    </w:p>
    <w:p w:rsidR="00D97DC0" w:rsidRPr="00F9658D" w:rsidRDefault="00D97DC0" w:rsidP="00F9658D">
      <w:pPr>
        <w:pStyle w:val="ListParagraph"/>
        <w:spacing w:line="360" w:lineRule="auto"/>
        <w:rPr>
          <w:sz w:val="24"/>
          <w:szCs w:val="24"/>
        </w:rPr>
      </w:pPr>
      <w:r w:rsidRPr="00F9658D">
        <w:rPr>
          <w:sz w:val="24"/>
          <w:szCs w:val="24"/>
        </w:rPr>
        <w:t xml:space="preserve">Nếu bạn phát hiện bất kỳ một sự không an toàn nào mà </w:t>
      </w:r>
      <w:r w:rsidR="000A5EFF" w:rsidRPr="00F9658D">
        <w:rPr>
          <w:sz w:val="24"/>
          <w:szCs w:val="24"/>
        </w:rPr>
        <w:t>bạn nghĩ có thể dẫn đến tai nạn</w:t>
      </w:r>
      <w:r w:rsidRPr="00F9658D">
        <w:rPr>
          <w:sz w:val="24"/>
          <w:szCs w:val="24"/>
        </w:rPr>
        <w:t xml:space="preserve"> thì bạn có thể từ chối làm việc tại </w:t>
      </w:r>
      <w:r w:rsidR="00F01F3F" w:rsidRPr="00F9658D">
        <w:rPr>
          <w:sz w:val="24"/>
          <w:szCs w:val="24"/>
        </w:rPr>
        <w:t>nơi</w:t>
      </w:r>
      <w:r w:rsidRPr="00F9658D">
        <w:rPr>
          <w:sz w:val="24"/>
          <w:szCs w:val="24"/>
        </w:rPr>
        <w:t xml:space="preserve"> đó và nhiệm vụ của bạn là phải thông báo ngay cho Bộ phận hành chính công ty càng sớm càng tốt.</w:t>
      </w:r>
    </w:p>
    <w:p w:rsidR="00D97DC0" w:rsidRPr="00F9658D" w:rsidRDefault="00D97DC0" w:rsidP="00F9658D">
      <w:pPr>
        <w:pStyle w:val="ListParagraph"/>
        <w:spacing w:line="360" w:lineRule="auto"/>
        <w:rPr>
          <w:sz w:val="24"/>
          <w:szCs w:val="24"/>
        </w:rPr>
      </w:pPr>
      <w:r w:rsidRPr="00F9658D">
        <w:rPr>
          <w:sz w:val="24"/>
          <w:szCs w:val="24"/>
        </w:rPr>
        <w:t>Tất cả các tai nạn sau xảy ra trong quá trình làm việc phải được thông báo cho Bộ phận nhân sự công ty ngay sau khi xảy ra tai nạn.</w:t>
      </w:r>
    </w:p>
    <w:p w:rsidR="00D97DC0" w:rsidRPr="00F9658D" w:rsidRDefault="00D97DC0" w:rsidP="00F9658D">
      <w:pPr>
        <w:pStyle w:val="Heading2"/>
        <w:spacing w:after="120" w:line="360" w:lineRule="auto"/>
        <w:rPr>
          <w:rFonts w:cs="Times New Roman"/>
          <w:sz w:val="24"/>
          <w:szCs w:val="24"/>
        </w:rPr>
      </w:pPr>
      <w:bookmarkStart w:id="50" w:name="_Toc532475142"/>
      <w:r w:rsidRPr="00F9658D">
        <w:rPr>
          <w:rFonts w:cs="Times New Roman"/>
          <w:sz w:val="24"/>
          <w:szCs w:val="24"/>
        </w:rPr>
        <w:lastRenderedPageBreak/>
        <w:t>Vệ sinh lao động nơi làm việc</w:t>
      </w:r>
      <w:bookmarkEnd w:id="50"/>
      <w:r w:rsidRPr="00F9658D">
        <w:rPr>
          <w:rFonts w:cs="Times New Roman"/>
          <w:sz w:val="24"/>
          <w:szCs w:val="24"/>
        </w:rPr>
        <w:t xml:space="preserve"> </w:t>
      </w:r>
    </w:p>
    <w:p w:rsidR="00D97DC0" w:rsidRPr="00F9658D" w:rsidRDefault="00D97DC0" w:rsidP="00F9658D">
      <w:pPr>
        <w:pStyle w:val="ListParagraph"/>
        <w:spacing w:line="360" w:lineRule="auto"/>
        <w:rPr>
          <w:sz w:val="24"/>
          <w:szCs w:val="24"/>
        </w:rPr>
      </w:pPr>
      <w:r w:rsidRPr="00F9658D">
        <w:rPr>
          <w:sz w:val="24"/>
          <w:szCs w:val="24"/>
        </w:rPr>
        <w:t>Trước khi rời khỏi chỗ làm, người lao động phải vệ sinh nơi làm việc, kiểm tra thiết bị điện, nước tại chỗ. Bảo đảm các thiết bị đã được tắt, khóa cẩn thận.</w:t>
      </w:r>
    </w:p>
    <w:p w:rsidR="00D97DC0" w:rsidRPr="00F9658D" w:rsidRDefault="00D97DC0" w:rsidP="00F9658D">
      <w:pPr>
        <w:pStyle w:val="ListParagraph"/>
        <w:spacing w:line="360" w:lineRule="auto"/>
        <w:rPr>
          <w:sz w:val="24"/>
          <w:szCs w:val="24"/>
        </w:rPr>
      </w:pPr>
      <w:r w:rsidRPr="00F9658D">
        <w:rPr>
          <w:sz w:val="24"/>
          <w:szCs w:val="24"/>
        </w:rPr>
        <w:t>Người lao động phải chịu trách nhiệm bảo dưỡng, vệ sinh các thiết bị điện tại chỗ làm việc.</w:t>
      </w:r>
    </w:p>
    <w:p w:rsidR="00D97DC0" w:rsidRPr="00F9658D" w:rsidRDefault="00D97DC0" w:rsidP="00F9658D">
      <w:pPr>
        <w:pStyle w:val="ListParagraph"/>
        <w:spacing w:line="360" w:lineRule="auto"/>
        <w:rPr>
          <w:sz w:val="24"/>
          <w:szCs w:val="24"/>
        </w:rPr>
      </w:pPr>
      <w:r w:rsidRPr="00F9658D">
        <w:rPr>
          <w:sz w:val="24"/>
          <w:szCs w:val="24"/>
        </w:rPr>
        <w:t>Người lao động phải chịu trách nhiệm giữ các thiết bị điện tại chỗ làm việc sạch sẽ</w:t>
      </w:r>
      <w:r w:rsidR="006D585F" w:rsidRPr="00F9658D">
        <w:rPr>
          <w:sz w:val="24"/>
          <w:szCs w:val="24"/>
        </w:rPr>
        <w:t>.</w:t>
      </w:r>
    </w:p>
    <w:p w:rsidR="00D97DC0" w:rsidRPr="00F9658D" w:rsidRDefault="007A53E3" w:rsidP="00F9658D">
      <w:pPr>
        <w:pStyle w:val="Heading1"/>
        <w:spacing w:line="360" w:lineRule="auto"/>
        <w:rPr>
          <w:rFonts w:cs="Times New Roman"/>
        </w:rPr>
      </w:pPr>
      <w:bookmarkStart w:id="51" w:name="_Toc532475143"/>
      <w:r w:rsidRPr="00F9658D">
        <w:rPr>
          <w:rFonts w:cs="Times New Roman"/>
        </w:rPr>
        <w:t>ĐẠO ĐỨC NGHỀ NGHIỆP</w:t>
      </w:r>
      <w:bookmarkEnd w:id="51"/>
    </w:p>
    <w:p w:rsidR="00D97DC0" w:rsidRPr="00F9658D" w:rsidRDefault="00D97DC0" w:rsidP="00F9658D">
      <w:pPr>
        <w:pStyle w:val="Heading2"/>
        <w:spacing w:after="120" w:line="360" w:lineRule="auto"/>
        <w:rPr>
          <w:rFonts w:cs="Times New Roman"/>
          <w:sz w:val="24"/>
          <w:szCs w:val="24"/>
        </w:rPr>
      </w:pPr>
      <w:bookmarkStart w:id="52" w:name="_Toc532475144"/>
      <w:r w:rsidRPr="00F9658D">
        <w:rPr>
          <w:rFonts w:cs="Times New Roman"/>
          <w:sz w:val="24"/>
          <w:szCs w:val="24"/>
        </w:rPr>
        <w:t>Trộm cắp và phá hoại tài sản của khách hàng, tài sản của Công</w:t>
      </w:r>
      <w:r w:rsidRPr="00F9658D">
        <w:rPr>
          <w:rFonts w:cs="Times New Roman"/>
          <w:spacing w:val="-13"/>
          <w:sz w:val="24"/>
          <w:szCs w:val="24"/>
        </w:rPr>
        <w:t xml:space="preserve"> </w:t>
      </w:r>
      <w:r w:rsidRPr="00F9658D">
        <w:rPr>
          <w:rFonts w:cs="Times New Roman"/>
          <w:sz w:val="24"/>
          <w:szCs w:val="24"/>
        </w:rPr>
        <w:t>ty</w:t>
      </w:r>
      <w:bookmarkEnd w:id="52"/>
    </w:p>
    <w:p w:rsidR="00D97DC0" w:rsidRPr="00F9658D" w:rsidRDefault="00D97DC0" w:rsidP="00F9658D">
      <w:pPr>
        <w:pStyle w:val="ListParagraph"/>
        <w:spacing w:line="360" w:lineRule="auto"/>
        <w:rPr>
          <w:sz w:val="24"/>
          <w:szCs w:val="24"/>
        </w:rPr>
      </w:pPr>
      <w:r w:rsidRPr="00F9658D">
        <w:rPr>
          <w:sz w:val="24"/>
          <w:szCs w:val="24"/>
        </w:rPr>
        <w:t>Mọi nhân viên có hành vi trộm cắp tài sản của Công ty, khách hàng hay đồng nghiệp sẽ bị sa thải</w:t>
      </w:r>
      <w:bookmarkStart w:id="53" w:name="_bookmark11"/>
      <w:bookmarkEnd w:id="53"/>
    </w:p>
    <w:p w:rsidR="00D97DC0" w:rsidRPr="00F9658D" w:rsidRDefault="00D97DC0" w:rsidP="00F9658D">
      <w:pPr>
        <w:pStyle w:val="ListParagraph"/>
        <w:spacing w:line="360" w:lineRule="auto"/>
        <w:rPr>
          <w:sz w:val="24"/>
          <w:szCs w:val="24"/>
        </w:rPr>
      </w:pPr>
      <w:r w:rsidRPr="00F9658D">
        <w:rPr>
          <w:sz w:val="24"/>
          <w:szCs w:val="24"/>
        </w:rPr>
        <w:t>Công ty có quyền trừ 1 số tiền lương của nhân viên để bù lại tài sản bị đánh cắp hoặc chi phí sửa chữa tài sản bị hư hại.</w:t>
      </w:r>
    </w:p>
    <w:p w:rsidR="00D97DC0" w:rsidRPr="00F9658D" w:rsidRDefault="00D97DC0" w:rsidP="00F9658D">
      <w:pPr>
        <w:pStyle w:val="Heading2"/>
        <w:spacing w:after="120" w:line="360" w:lineRule="auto"/>
        <w:rPr>
          <w:rFonts w:cs="Times New Roman"/>
          <w:sz w:val="24"/>
          <w:szCs w:val="24"/>
        </w:rPr>
      </w:pPr>
      <w:bookmarkStart w:id="54" w:name="_Toc532475145"/>
      <w:r w:rsidRPr="00F9658D">
        <w:rPr>
          <w:rFonts w:cs="Times New Roman"/>
          <w:sz w:val="24"/>
          <w:szCs w:val="24"/>
        </w:rPr>
        <w:t>Giữ bí mật về tiền lương</w:t>
      </w:r>
      <w:bookmarkEnd w:id="54"/>
    </w:p>
    <w:p w:rsidR="00D97DC0" w:rsidRPr="00F9658D" w:rsidRDefault="00D97DC0" w:rsidP="00F9658D">
      <w:pPr>
        <w:spacing w:line="360" w:lineRule="auto"/>
        <w:rPr>
          <w:sz w:val="24"/>
        </w:rPr>
      </w:pPr>
      <w:r w:rsidRPr="00F9658D">
        <w:rPr>
          <w:sz w:val="24"/>
        </w:rPr>
        <w:t>Tiền lương là vấn đề thỏa thuận riêng tư của bạn và Công ty. Nhân viên không nên nói về lương của mình với người khác trong Công ty cũng như ngoài Công ty.</w:t>
      </w:r>
    </w:p>
    <w:p w:rsidR="00D97DC0" w:rsidRPr="00F9658D" w:rsidRDefault="00D97DC0" w:rsidP="00F9658D">
      <w:pPr>
        <w:pStyle w:val="Heading2"/>
        <w:spacing w:after="120" w:line="360" w:lineRule="auto"/>
        <w:rPr>
          <w:rFonts w:cs="Times New Roman"/>
          <w:sz w:val="24"/>
          <w:szCs w:val="24"/>
        </w:rPr>
      </w:pPr>
      <w:bookmarkStart w:id="55" w:name="_Toc532475146"/>
      <w:r w:rsidRPr="00F9658D">
        <w:rPr>
          <w:rFonts w:cs="Times New Roman"/>
          <w:sz w:val="24"/>
          <w:szCs w:val="24"/>
        </w:rPr>
        <w:t>Trách nhiệm của nhân viên đối với tài sản công ty</w:t>
      </w:r>
      <w:bookmarkEnd w:id="55"/>
    </w:p>
    <w:p w:rsidR="00D97DC0" w:rsidRPr="00F9658D" w:rsidRDefault="00D97DC0" w:rsidP="00F9658D">
      <w:pPr>
        <w:pStyle w:val="ListParagraph"/>
        <w:spacing w:line="360" w:lineRule="auto"/>
        <w:rPr>
          <w:sz w:val="24"/>
          <w:szCs w:val="24"/>
        </w:rPr>
      </w:pPr>
      <w:r w:rsidRPr="00F9658D">
        <w:rPr>
          <w:sz w:val="24"/>
          <w:szCs w:val="24"/>
        </w:rPr>
        <w:t xml:space="preserve">Nhân viên không được phép sử dụng bất kỳ tài sản nào của Công ty vào mục đích cá nhân. </w:t>
      </w:r>
    </w:p>
    <w:p w:rsidR="00D97DC0" w:rsidRPr="00F9658D" w:rsidRDefault="00D97DC0" w:rsidP="00F9658D">
      <w:pPr>
        <w:pStyle w:val="ListParagraph"/>
        <w:spacing w:line="360" w:lineRule="auto"/>
        <w:rPr>
          <w:sz w:val="24"/>
          <w:szCs w:val="24"/>
        </w:rPr>
      </w:pPr>
      <w:r w:rsidRPr="00F9658D">
        <w:rPr>
          <w:sz w:val="24"/>
          <w:szCs w:val="24"/>
        </w:rPr>
        <w:t>Nhân viên có trách nhiệm bảo quản toàn bộ tài sản của Công ty giao cho cá nhân sử dụng</w:t>
      </w:r>
      <w:r w:rsidR="000A5EFF" w:rsidRPr="00F9658D">
        <w:rPr>
          <w:sz w:val="24"/>
          <w:szCs w:val="24"/>
        </w:rPr>
        <w:t>.</w:t>
      </w:r>
    </w:p>
    <w:p w:rsidR="00D97DC0" w:rsidRPr="00F9658D" w:rsidRDefault="00D97DC0" w:rsidP="00F9658D">
      <w:pPr>
        <w:pStyle w:val="Heading2"/>
        <w:spacing w:after="120" w:line="360" w:lineRule="auto"/>
        <w:rPr>
          <w:rStyle w:val="Strong"/>
          <w:rFonts w:cs="Times New Roman"/>
          <w:b/>
          <w:bCs/>
          <w:sz w:val="24"/>
          <w:szCs w:val="24"/>
        </w:rPr>
      </w:pPr>
      <w:bookmarkStart w:id="56" w:name="_Toc532475147"/>
      <w:r w:rsidRPr="00F9658D">
        <w:rPr>
          <w:rStyle w:val="Strong"/>
          <w:rFonts w:cs="Times New Roman"/>
          <w:b/>
          <w:bCs/>
          <w:sz w:val="24"/>
          <w:szCs w:val="24"/>
        </w:rPr>
        <w:t>Giữ bí mật công nghệ, kinh doanh</w:t>
      </w:r>
      <w:bookmarkEnd w:id="56"/>
    </w:p>
    <w:p w:rsidR="00D97DC0" w:rsidRPr="00F9658D" w:rsidRDefault="00D97DC0" w:rsidP="00F9658D">
      <w:pPr>
        <w:pStyle w:val="ListParagraph"/>
        <w:spacing w:line="360" w:lineRule="auto"/>
        <w:rPr>
          <w:sz w:val="24"/>
          <w:szCs w:val="24"/>
        </w:rPr>
      </w:pPr>
      <w:r w:rsidRPr="00F9658D">
        <w:rPr>
          <w:sz w:val="24"/>
          <w:szCs w:val="24"/>
        </w:rPr>
        <w:t>Mọi nhân viên khi ký kết hợp đồng lao động với công ty cần ký biên bản thỏa thuận bảo mật thông tin.</w:t>
      </w:r>
    </w:p>
    <w:p w:rsidR="00D97DC0" w:rsidRPr="00F9658D" w:rsidRDefault="00D97DC0" w:rsidP="00F9658D">
      <w:pPr>
        <w:pStyle w:val="ListParagraph"/>
        <w:spacing w:line="360" w:lineRule="auto"/>
        <w:rPr>
          <w:sz w:val="24"/>
          <w:szCs w:val="24"/>
        </w:rPr>
      </w:pPr>
      <w:r w:rsidRPr="00F9658D">
        <w:rPr>
          <w:sz w:val="24"/>
          <w:szCs w:val="24"/>
        </w:rPr>
        <w:t>Trong khi đang làm việc cho Công ty và sau khi đã nghỉ việc tối thiểu 10 năm người lao động không được tiết lộ hoặc yêu cầu tiết lộ các thông tin bí mật thuộc quyền sỡ hữu của Công ty về khách hàng hoặc nhà cung cấp cho những người không có quyền hạn hoặc bất cứ ai ngoại trừ những người được khách hàng cho phép hay cơ quan pháp luật.</w:t>
      </w:r>
    </w:p>
    <w:p w:rsidR="00D97DC0" w:rsidRPr="00F9658D" w:rsidRDefault="00D97DC0" w:rsidP="00F9658D">
      <w:pPr>
        <w:pStyle w:val="ListParagraph"/>
        <w:spacing w:line="360" w:lineRule="auto"/>
        <w:rPr>
          <w:sz w:val="24"/>
          <w:szCs w:val="24"/>
        </w:rPr>
      </w:pPr>
      <w:r w:rsidRPr="00F9658D">
        <w:rPr>
          <w:sz w:val="24"/>
          <w:szCs w:val="24"/>
        </w:rPr>
        <w:t xml:space="preserve">Ngăn ngừa việc cố ý hay không cồ ý tiết lộ các thông tin về quyền sở hữu và thông tin bí mật bằng cách giảm tối thiều rủi ro, người lao động không có thẩm quyền truy xuất vào các </w:t>
      </w:r>
      <w:r w:rsidRPr="00F9658D">
        <w:rPr>
          <w:sz w:val="24"/>
          <w:szCs w:val="24"/>
        </w:rPr>
        <w:lastRenderedPageBreak/>
        <w:t>thông tin này, các phương pháp bảo mật thông tin khách hàng là ưu tiên hàng đầu của mọi người trong Công ty.</w:t>
      </w:r>
    </w:p>
    <w:p w:rsidR="00012781" w:rsidRPr="00F9658D" w:rsidRDefault="00D97DC0" w:rsidP="00F9658D">
      <w:pPr>
        <w:pStyle w:val="ListParagraph"/>
        <w:spacing w:line="360" w:lineRule="auto"/>
        <w:rPr>
          <w:sz w:val="24"/>
          <w:szCs w:val="24"/>
        </w:rPr>
      </w:pPr>
      <w:r w:rsidRPr="00F9658D">
        <w:rPr>
          <w:sz w:val="24"/>
          <w:szCs w:val="24"/>
        </w:rPr>
        <w:t>Mọi người phải bảo vệ, tùy thuộc vào mức độ an toàn nghiêm ngặt, các thông tin cần được bảo mật mà khách hàng cung cấp cho họ</w:t>
      </w:r>
      <w:r w:rsidR="000A5EFF" w:rsidRPr="00F9658D">
        <w:rPr>
          <w:sz w:val="24"/>
          <w:szCs w:val="24"/>
        </w:rPr>
        <w:t>.</w:t>
      </w:r>
    </w:p>
    <w:p w:rsidR="00D97DC0" w:rsidRPr="00F9658D" w:rsidRDefault="007A53E3" w:rsidP="00F9658D">
      <w:pPr>
        <w:pStyle w:val="Heading1"/>
        <w:spacing w:line="360" w:lineRule="auto"/>
        <w:rPr>
          <w:rFonts w:cs="Times New Roman"/>
        </w:rPr>
      </w:pPr>
      <w:bookmarkStart w:id="57" w:name="_Toc532475148"/>
      <w:r w:rsidRPr="00F9658D">
        <w:rPr>
          <w:rFonts w:cs="Times New Roman"/>
        </w:rPr>
        <w:t>KHEN THƯỞNG, KỶ LUẬT</w:t>
      </w:r>
      <w:bookmarkEnd w:id="57"/>
    </w:p>
    <w:p w:rsidR="00D97DC0" w:rsidRPr="00F9658D" w:rsidRDefault="00D97DC0" w:rsidP="00F9658D">
      <w:pPr>
        <w:pStyle w:val="Heading2"/>
        <w:spacing w:after="120" w:line="360" w:lineRule="auto"/>
        <w:rPr>
          <w:rFonts w:cs="Times New Roman"/>
          <w:sz w:val="24"/>
          <w:szCs w:val="24"/>
        </w:rPr>
      </w:pPr>
      <w:bookmarkStart w:id="58" w:name="_Toc532475149"/>
      <w:r w:rsidRPr="00F9658D">
        <w:rPr>
          <w:rFonts w:cs="Times New Roman"/>
          <w:sz w:val="24"/>
          <w:szCs w:val="24"/>
        </w:rPr>
        <w:t>Các hình thức và điều kiện khen thưởng</w:t>
      </w:r>
      <w:bookmarkEnd w:id="58"/>
    </w:p>
    <w:p w:rsidR="00D97DC0" w:rsidRPr="00F9658D" w:rsidRDefault="000A5EFF" w:rsidP="00F9658D">
      <w:pPr>
        <w:spacing w:line="360" w:lineRule="auto"/>
        <w:rPr>
          <w:b/>
          <w:sz w:val="24"/>
        </w:rPr>
      </w:pPr>
      <w:r w:rsidRPr="00F9658D">
        <w:rPr>
          <w:b/>
          <w:sz w:val="24"/>
        </w:rPr>
        <w:t>Khen thưởng đột</w:t>
      </w:r>
      <w:r w:rsidR="00D97DC0" w:rsidRPr="00F9658D">
        <w:rPr>
          <w:b/>
          <w:sz w:val="24"/>
        </w:rPr>
        <w:t xml:space="preserve"> xuất </w:t>
      </w:r>
    </w:p>
    <w:p w:rsidR="00D97DC0" w:rsidRPr="00F9658D" w:rsidRDefault="00D97DC0" w:rsidP="00F9658D">
      <w:pPr>
        <w:pStyle w:val="ListParagraph"/>
        <w:spacing w:line="360" w:lineRule="auto"/>
        <w:rPr>
          <w:sz w:val="24"/>
          <w:szCs w:val="24"/>
        </w:rPr>
      </w:pPr>
      <w:r w:rsidRPr="00F9658D">
        <w:rPr>
          <w:sz w:val="24"/>
          <w:szCs w:val="24"/>
        </w:rPr>
        <w:t xml:space="preserve">Khi cán bộ nhân </w:t>
      </w:r>
      <w:r w:rsidR="000A5EFF" w:rsidRPr="00F9658D">
        <w:rPr>
          <w:sz w:val="24"/>
          <w:szCs w:val="24"/>
        </w:rPr>
        <w:t>viên có thành tích đặc biệt</w:t>
      </w:r>
      <w:r w:rsidRPr="00F9658D">
        <w:rPr>
          <w:sz w:val="24"/>
          <w:szCs w:val="24"/>
        </w:rPr>
        <w:t xml:space="preserve"> thì được Công ty xem xét khen thưởng.</w:t>
      </w:r>
    </w:p>
    <w:p w:rsidR="00D97DC0" w:rsidRPr="00F9658D" w:rsidRDefault="00D97DC0" w:rsidP="00F9658D">
      <w:pPr>
        <w:pStyle w:val="ListParagraph"/>
        <w:spacing w:line="360" w:lineRule="auto"/>
        <w:rPr>
          <w:sz w:val="24"/>
          <w:szCs w:val="24"/>
        </w:rPr>
      </w:pPr>
      <w:r w:rsidRPr="00F9658D">
        <w:rPr>
          <w:sz w:val="24"/>
          <w:szCs w:val="24"/>
        </w:rPr>
        <w:t>Các hình thức khen thưởng bao gồm: Tuyên dương, khuyến khích vật chất, thay đổi vị trí công tác, cử đi đào tạo bồi dưỡng hoặc các hình thức khuyến khích tinh thần khác.</w:t>
      </w:r>
    </w:p>
    <w:p w:rsidR="00D97DC0" w:rsidRPr="00F9658D" w:rsidRDefault="00D97DC0" w:rsidP="00F9658D">
      <w:pPr>
        <w:spacing w:line="360" w:lineRule="auto"/>
        <w:rPr>
          <w:b/>
          <w:sz w:val="24"/>
        </w:rPr>
      </w:pPr>
      <w:r w:rsidRPr="00F9658D">
        <w:rPr>
          <w:b/>
          <w:sz w:val="24"/>
        </w:rPr>
        <w:t xml:space="preserve">Khen thưởng định kỳ </w:t>
      </w:r>
    </w:p>
    <w:p w:rsidR="00D97DC0" w:rsidRPr="00F9658D" w:rsidRDefault="00D97DC0" w:rsidP="00F9658D">
      <w:pPr>
        <w:pStyle w:val="ListParagraph"/>
        <w:spacing w:line="360" w:lineRule="auto"/>
        <w:rPr>
          <w:sz w:val="24"/>
          <w:szCs w:val="24"/>
        </w:rPr>
      </w:pPr>
      <w:r w:rsidRPr="00F9658D">
        <w:rPr>
          <w:sz w:val="24"/>
          <w:szCs w:val="24"/>
        </w:rPr>
        <w:t>Khen thưởng định kỳ được thực hiện 1 năm lần vào dịp tổng kết của Công ty.</w:t>
      </w:r>
    </w:p>
    <w:p w:rsidR="00D97DC0" w:rsidRPr="00F9658D" w:rsidRDefault="00D97DC0" w:rsidP="00F9658D">
      <w:pPr>
        <w:pStyle w:val="ListParagraph"/>
        <w:spacing w:line="360" w:lineRule="auto"/>
        <w:rPr>
          <w:sz w:val="24"/>
          <w:szCs w:val="24"/>
        </w:rPr>
      </w:pPr>
      <w:r w:rsidRPr="00F9658D">
        <w:rPr>
          <w:sz w:val="24"/>
          <w:szCs w:val="24"/>
        </w:rPr>
        <w:t xml:space="preserve">Khen thưởng </w:t>
      </w:r>
      <w:r w:rsidR="000A5EFF" w:rsidRPr="00F9658D">
        <w:rPr>
          <w:sz w:val="24"/>
          <w:szCs w:val="24"/>
        </w:rPr>
        <w:t>định kỳ có thể là trao tặng danh</w:t>
      </w:r>
      <w:r w:rsidRPr="00F9658D">
        <w:rPr>
          <w:sz w:val="24"/>
          <w:szCs w:val="24"/>
        </w:rPr>
        <w:t xml:space="preserve"> hiệu cá nhân tiêu biểu của bộ phận, cá nhân tiên tiến, xuất sắc cấp Công ty tập thể tiên tiến, xuất sắc cấp Công ty và các phần thưởng cao quý khác của Công ty.</w:t>
      </w:r>
    </w:p>
    <w:p w:rsidR="00D97DC0" w:rsidRPr="00F9658D" w:rsidRDefault="00D97DC0" w:rsidP="00F9658D">
      <w:pPr>
        <w:pStyle w:val="Heading2"/>
        <w:spacing w:after="120" w:line="360" w:lineRule="auto"/>
        <w:rPr>
          <w:rFonts w:cs="Times New Roman"/>
          <w:sz w:val="24"/>
          <w:szCs w:val="24"/>
        </w:rPr>
      </w:pPr>
      <w:bookmarkStart w:id="59" w:name="_Toc532475150"/>
      <w:r w:rsidRPr="00F9658D">
        <w:rPr>
          <w:rFonts w:cs="Times New Roman"/>
          <w:sz w:val="24"/>
          <w:szCs w:val="24"/>
        </w:rPr>
        <w:t>Các hình thức kỷ luật</w:t>
      </w:r>
      <w:bookmarkEnd w:id="59"/>
    </w:p>
    <w:p w:rsidR="00D97DC0" w:rsidRPr="00F9658D" w:rsidRDefault="00D97DC0" w:rsidP="00F9658D">
      <w:pPr>
        <w:spacing w:line="360" w:lineRule="auto"/>
        <w:rPr>
          <w:sz w:val="24"/>
        </w:rPr>
      </w:pPr>
      <w:r w:rsidRPr="00F9658D">
        <w:rPr>
          <w:sz w:val="24"/>
        </w:rPr>
        <w:t>K</w:t>
      </w:r>
      <w:r w:rsidR="006D585F" w:rsidRPr="00F9658D">
        <w:rPr>
          <w:sz w:val="24"/>
        </w:rPr>
        <w:t>ỷ luật lao động</w:t>
      </w:r>
      <w:r w:rsidRPr="00F9658D">
        <w:rPr>
          <w:sz w:val="24"/>
        </w:rPr>
        <w:t xml:space="preserve"> </w:t>
      </w:r>
      <w:r w:rsidR="006D585F" w:rsidRPr="00F9658D">
        <w:rPr>
          <w:sz w:val="24"/>
        </w:rPr>
        <w:t xml:space="preserve">LIFESUP </w:t>
      </w:r>
      <w:r w:rsidRPr="00F9658D">
        <w:rPr>
          <w:sz w:val="24"/>
        </w:rPr>
        <w:t>là kỷ luật tự giác, biện pháp chủ yếu là giáo dục, thuyết phục mọi người nghiên chỉnh chấp hành các nội quy, quy định của Nhà nước và Công ty đề</w:t>
      </w:r>
      <w:r w:rsidRPr="00F9658D">
        <w:rPr>
          <w:spacing w:val="-9"/>
          <w:sz w:val="24"/>
        </w:rPr>
        <w:t xml:space="preserve"> </w:t>
      </w:r>
      <w:r w:rsidRPr="00F9658D">
        <w:rPr>
          <w:sz w:val="24"/>
        </w:rPr>
        <w:t>ra.</w:t>
      </w:r>
    </w:p>
    <w:p w:rsidR="00D97DC0" w:rsidRPr="00F9658D" w:rsidRDefault="00D97DC0" w:rsidP="00F9658D">
      <w:pPr>
        <w:spacing w:line="360" w:lineRule="auto"/>
        <w:rPr>
          <w:sz w:val="24"/>
        </w:rPr>
      </w:pPr>
      <w:r w:rsidRPr="00F9658D">
        <w:rPr>
          <w:sz w:val="24"/>
        </w:rPr>
        <w:t>Người vi phạm kỷ luật lao động, tuỳ thuộc theo tính chất, mức độ phạm lỗi bị xử lý theo một trong các hình thức sau</w:t>
      </w:r>
      <w:r w:rsidRPr="00F9658D">
        <w:rPr>
          <w:spacing w:val="-2"/>
          <w:sz w:val="24"/>
        </w:rPr>
        <w:t xml:space="preserve"> </w:t>
      </w:r>
      <w:r w:rsidRPr="00F9658D">
        <w:rPr>
          <w:sz w:val="24"/>
        </w:rPr>
        <w:t>đây</w:t>
      </w:r>
      <w:r w:rsidR="00053116" w:rsidRPr="00F9658D">
        <w:rPr>
          <w:sz w:val="24"/>
        </w:rPr>
        <w:t>:</w:t>
      </w:r>
    </w:p>
    <w:p w:rsidR="00D97DC0" w:rsidRPr="00F9658D" w:rsidRDefault="00D97DC0" w:rsidP="00F9658D">
      <w:pPr>
        <w:pStyle w:val="ListParagraph"/>
        <w:spacing w:line="360" w:lineRule="auto"/>
        <w:rPr>
          <w:sz w:val="24"/>
          <w:szCs w:val="24"/>
        </w:rPr>
      </w:pPr>
      <w:r w:rsidRPr="00F9658D">
        <w:rPr>
          <w:sz w:val="24"/>
          <w:szCs w:val="24"/>
        </w:rPr>
        <w:t>Khiển trách bằng miệng, nhắc nhở</w:t>
      </w:r>
    </w:p>
    <w:p w:rsidR="00D97DC0" w:rsidRPr="00F9658D" w:rsidRDefault="00D97DC0" w:rsidP="00F9658D">
      <w:pPr>
        <w:pStyle w:val="ListParagraph"/>
        <w:spacing w:line="360" w:lineRule="auto"/>
        <w:rPr>
          <w:sz w:val="24"/>
          <w:szCs w:val="24"/>
        </w:rPr>
      </w:pPr>
      <w:r w:rsidRPr="00F9658D">
        <w:rPr>
          <w:sz w:val="24"/>
          <w:szCs w:val="24"/>
        </w:rPr>
        <w:t>Khiển trách bằng văn bản</w:t>
      </w:r>
    </w:p>
    <w:p w:rsidR="00D97DC0" w:rsidRPr="00F9658D" w:rsidRDefault="00D97DC0" w:rsidP="00F9658D">
      <w:pPr>
        <w:pStyle w:val="ListParagraph"/>
        <w:spacing w:line="360" w:lineRule="auto"/>
        <w:rPr>
          <w:sz w:val="24"/>
          <w:szCs w:val="24"/>
        </w:rPr>
      </w:pPr>
      <w:r w:rsidRPr="00F9658D">
        <w:rPr>
          <w:sz w:val="24"/>
          <w:szCs w:val="24"/>
        </w:rPr>
        <w:t>Hình thức “sa thải” được áp dụng đối với người lao động vi phạm một trong</w:t>
      </w:r>
      <w:r w:rsidR="00163F08" w:rsidRPr="00F9658D">
        <w:rPr>
          <w:sz w:val="24"/>
          <w:szCs w:val="24"/>
        </w:rPr>
        <w:t xml:space="preserve"> </w:t>
      </w:r>
      <w:r w:rsidRPr="00F9658D">
        <w:rPr>
          <w:sz w:val="24"/>
          <w:szCs w:val="24"/>
        </w:rPr>
        <w:t>những trường hợp sau:</w:t>
      </w:r>
    </w:p>
    <w:p w:rsidR="00D97DC0" w:rsidRPr="00F9658D" w:rsidRDefault="00D97DC0" w:rsidP="00F9658D">
      <w:pPr>
        <w:pStyle w:val="ListParagraphlv2"/>
        <w:spacing w:line="360" w:lineRule="auto"/>
        <w:rPr>
          <w:sz w:val="24"/>
          <w:szCs w:val="24"/>
        </w:rPr>
      </w:pPr>
      <w:r w:rsidRPr="00F9658D">
        <w:rPr>
          <w:sz w:val="24"/>
          <w:szCs w:val="24"/>
        </w:rPr>
        <w:t>Người lao động có hành vi trộm cắp, tham ô, tiết lộ bí mật công nghệ, kinh doanh hoặc có những hành vi khác gây thiệt hại nghiêm trọng về tài sản, lợi ích của Công ty.</w:t>
      </w:r>
    </w:p>
    <w:p w:rsidR="00D97DC0" w:rsidRPr="00F9658D" w:rsidRDefault="00D97DC0" w:rsidP="00F9658D">
      <w:pPr>
        <w:pStyle w:val="ListParagraphlv2"/>
        <w:spacing w:line="360" w:lineRule="auto"/>
        <w:rPr>
          <w:sz w:val="24"/>
          <w:szCs w:val="24"/>
        </w:rPr>
      </w:pPr>
      <w:r w:rsidRPr="00F9658D">
        <w:rPr>
          <w:sz w:val="24"/>
          <w:szCs w:val="24"/>
        </w:rPr>
        <w:t>Vi phạm quy chế tài chính, gây thiệt hại, lãng phí hoặc thất thoát tài sản cơ quan có giá trị trên 5 triệu</w:t>
      </w:r>
      <w:r w:rsidRPr="00F9658D">
        <w:rPr>
          <w:spacing w:val="-7"/>
          <w:sz w:val="24"/>
          <w:szCs w:val="24"/>
        </w:rPr>
        <w:t xml:space="preserve"> </w:t>
      </w:r>
      <w:r w:rsidRPr="00F9658D">
        <w:rPr>
          <w:sz w:val="24"/>
          <w:szCs w:val="24"/>
        </w:rPr>
        <w:t>đồng.</w:t>
      </w:r>
    </w:p>
    <w:p w:rsidR="00D97DC0" w:rsidRPr="00F9658D" w:rsidRDefault="00D97DC0" w:rsidP="00F9658D">
      <w:pPr>
        <w:pStyle w:val="ListParagraphlv2"/>
        <w:spacing w:line="360" w:lineRule="auto"/>
        <w:rPr>
          <w:sz w:val="24"/>
          <w:szCs w:val="24"/>
        </w:rPr>
      </w:pPr>
      <w:r w:rsidRPr="00F9658D">
        <w:rPr>
          <w:sz w:val="24"/>
          <w:szCs w:val="24"/>
        </w:rPr>
        <w:lastRenderedPageBreak/>
        <w:t>Người lao động đã bị hình thức kỷ luật “kéo dài thời gian nâng lương không quá 6 tháng”, “chuyển làm việc khác có mức lương thấp hơn trong thời hạn tối đa sáu tháng” hoặc “cách chức” mà tái</w:t>
      </w:r>
      <w:r w:rsidRPr="00F9658D">
        <w:rPr>
          <w:spacing w:val="-6"/>
          <w:sz w:val="24"/>
          <w:szCs w:val="24"/>
        </w:rPr>
        <w:t xml:space="preserve"> </w:t>
      </w:r>
      <w:r w:rsidRPr="00F9658D">
        <w:rPr>
          <w:sz w:val="24"/>
          <w:szCs w:val="24"/>
        </w:rPr>
        <w:t>phạm.</w:t>
      </w:r>
    </w:p>
    <w:p w:rsidR="002778B2" w:rsidRPr="00F9658D" w:rsidRDefault="00D97DC0" w:rsidP="00F9658D">
      <w:pPr>
        <w:pStyle w:val="ListParagraphlv2"/>
        <w:spacing w:line="360" w:lineRule="auto"/>
        <w:rPr>
          <w:sz w:val="24"/>
          <w:szCs w:val="24"/>
        </w:rPr>
      </w:pPr>
      <w:r w:rsidRPr="00F9658D">
        <w:rPr>
          <w:sz w:val="24"/>
          <w:szCs w:val="24"/>
        </w:rPr>
        <w:t>Người lao động tự ý bỏ việc 5 ngày cộng dồn trong một tháng hoặc 20 ngày cộng dồn trong một năm mà không có lý do chính</w:t>
      </w:r>
      <w:r w:rsidRPr="00F9658D">
        <w:rPr>
          <w:spacing w:val="-5"/>
          <w:sz w:val="24"/>
          <w:szCs w:val="24"/>
        </w:rPr>
        <w:t xml:space="preserve"> </w:t>
      </w:r>
      <w:r w:rsidRPr="00F9658D">
        <w:rPr>
          <w:sz w:val="24"/>
          <w:szCs w:val="24"/>
        </w:rPr>
        <w:t>đáng.</w:t>
      </w:r>
    </w:p>
    <w:p w:rsidR="00466DA7" w:rsidRPr="004B2511" w:rsidRDefault="00D97DC0" w:rsidP="00F9658D">
      <w:pPr>
        <w:pStyle w:val="ListParagraphlv2"/>
        <w:spacing w:line="360" w:lineRule="auto"/>
        <w:rPr>
          <w:sz w:val="24"/>
        </w:rPr>
      </w:pPr>
      <w:r w:rsidRPr="00F9658D">
        <w:rPr>
          <w:sz w:val="24"/>
          <w:szCs w:val="24"/>
        </w:rPr>
        <w:t>Người lao động trong khi làm việc không tuân thủ, không thực hiện đúng các quy trình công tác để xảy ra sự cố, tai nạn gây thiệt hại nghiêm trọng về tài sản,</w:t>
      </w:r>
      <w:r w:rsidRPr="004B2511">
        <w:rPr>
          <w:sz w:val="24"/>
        </w:rPr>
        <w:t xml:space="preserve"> lợi ích của Công ty.</w:t>
      </w:r>
      <w:r w:rsidR="007239A8" w:rsidRPr="004B2511">
        <w:rPr>
          <w:sz w:val="24"/>
        </w:rPr>
        <w:t xml:space="preserve"> </w:t>
      </w:r>
    </w:p>
    <w:sectPr w:rsidR="00466DA7" w:rsidRPr="004B2511" w:rsidSect="000D4136">
      <w:headerReference w:type="default" r:id="rId8"/>
      <w:footerReference w:type="default" r:id="rId9"/>
      <w:pgSz w:w="11907" w:h="16840" w:code="9"/>
      <w:pgMar w:top="1800" w:right="1134" w:bottom="1170" w:left="1710" w:header="709" w:footer="39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1633" w:rsidRDefault="00EA1633">
      <w:r>
        <w:separator/>
      </w:r>
    </w:p>
    <w:p w:rsidR="00EA1633" w:rsidRDefault="00EA1633"/>
  </w:endnote>
  <w:endnote w:type="continuationSeparator" w:id="0">
    <w:p w:rsidR="00EA1633" w:rsidRDefault="00EA1633">
      <w:r>
        <w:continuationSeparator/>
      </w:r>
    </w:p>
    <w:p w:rsidR="00EA1633" w:rsidRDefault="00EA16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nTime">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7719633"/>
      <w:docPartObj>
        <w:docPartGallery w:val="Page Numbers (Bottom of Page)"/>
        <w:docPartUnique/>
      </w:docPartObj>
    </w:sdtPr>
    <w:sdtEndPr>
      <w:rPr>
        <w:noProof/>
      </w:rPr>
    </w:sdtEndPr>
    <w:sdtContent>
      <w:p w:rsidR="0085587E" w:rsidRDefault="0085587E">
        <w:pPr>
          <w:pStyle w:val="Footer"/>
          <w:jc w:val="right"/>
        </w:pPr>
        <w:r>
          <w:fldChar w:fldCharType="begin"/>
        </w:r>
        <w:r>
          <w:instrText xml:space="preserve"> PAGE   \* MERGEFORMAT </w:instrText>
        </w:r>
        <w:r>
          <w:fldChar w:fldCharType="separate"/>
        </w:r>
        <w:r>
          <w:rPr>
            <w:noProof/>
          </w:rPr>
          <w:t>10</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1633" w:rsidRDefault="00EA1633">
      <w:r>
        <w:separator/>
      </w:r>
    </w:p>
    <w:p w:rsidR="00EA1633" w:rsidRDefault="00EA1633"/>
  </w:footnote>
  <w:footnote w:type="continuationSeparator" w:id="0">
    <w:p w:rsidR="00EA1633" w:rsidRDefault="00EA1633">
      <w:r>
        <w:continuationSeparator/>
      </w:r>
    </w:p>
    <w:p w:rsidR="00EA1633" w:rsidRDefault="00EA16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587E" w:rsidRDefault="0085587E">
    <w:pPr>
      <w:pStyle w:val="Header"/>
    </w:pPr>
    <w:r>
      <w:rPr>
        <w:noProof/>
      </w:rPr>
      <w:drawing>
        <wp:anchor distT="0" distB="0" distL="114300" distR="114300" simplePos="0" relativeHeight="251658240" behindDoc="0" locked="0" layoutInCell="1" allowOverlap="1" wp14:anchorId="7776AFFC" wp14:editId="1F4A5374">
          <wp:simplePos x="0" y="0"/>
          <wp:positionH relativeFrom="column">
            <wp:posOffset>-645196</wp:posOffset>
          </wp:positionH>
          <wp:positionV relativeFrom="paragraph">
            <wp:posOffset>-200013</wp:posOffset>
          </wp:positionV>
          <wp:extent cx="1716405" cy="75374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fesup-58e74de32c610.jpg"/>
                  <pic:cNvPicPr/>
                </pic:nvPicPr>
                <pic:blipFill>
                  <a:blip r:embed="rId1">
                    <a:extLst>
                      <a:ext uri="{28A0092B-C50C-407E-A947-70E740481C1C}">
                        <a14:useLocalDpi xmlns:a14="http://schemas.microsoft.com/office/drawing/2010/main" val="0"/>
                      </a:ext>
                    </a:extLst>
                  </a:blip>
                  <a:stretch>
                    <a:fillRect/>
                  </a:stretch>
                </pic:blipFill>
                <pic:spPr>
                  <a:xfrm>
                    <a:off x="0" y="0"/>
                    <a:ext cx="1716405" cy="75374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310B5"/>
    <w:multiLevelType w:val="hybridMultilevel"/>
    <w:tmpl w:val="6BA8ADEE"/>
    <w:lvl w:ilvl="0" w:tplc="359C26EA">
      <w:start w:val="1"/>
      <w:numFmt w:val="bullet"/>
      <w:lvlText w:val="-"/>
      <w:lvlJc w:val="left"/>
      <w:pPr>
        <w:ind w:left="1287" w:hanging="360"/>
      </w:pPr>
      <w:rPr>
        <w:rFonts w:ascii="Times New Roman" w:eastAsia="MS Mincho" w:hAnsi="Times New Roman" w:hint="default"/>
        <w:i/>
        <w:w w:val="10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3F63042"/>
    <w:multiLevelType w:val="multilevel"/>
    <w:tmpl w:val="94121932"/>
    <w:lvl w:ilvl="0">
      <w:start w:val="1"/>
      <w:numFmt w:val="decimal"/>
      <w:pStyle w:val="Heading1"/>
      <w:suff w:val="nothing"/>
      <w:lvlText w:val="%1. "/>
      <w:lvlJc w:val="left"/>
      <w:pPr>
        <w:ind w:left="0" w:firstLine="0"/>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08874EC4"/>
    <w:multiLevelType w:val="hybridMultilevel"/>
    <w:tmpl w:val="D0026316"/>
    <w:lvl w:ilvl="0" w:tplc="359C26EA">
      <w:start w:val="1"/>
      <w:numFmt w:val="bullet"/>
      <w:lvlText w:val="-"/>
      <w:lvlJc w:val="left"/>
      <w:pPr>
        <w:ind w:left="1287" w:hanging="360"/>
      </w:pPr>
      <w:rPr>
        <w:rFonts w:ascii="Times New Roman" w:eastAsia="MS Mincho" w:hAnsi="Times New Roman" w:hint="default"/>
        <w:i/>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B7D7620"/>
    <w:multiLevelType w:val="hybridMultilevel"/>
    <w:tmpl w:val="073CC91C"/>
    <w:lvl w:ilvl="0" w:tplc="359C26EA">
      <w:start w:val="1"/>
      <w:numFmt w:val="bullet"/>
      <w:lvlText w:val="-"/>
      <w:lvlJc w:val="left"/>
      <w:pPr>
        <w:ind w:left="1287" w:hanging="360"/>
      </w:pPr>
      <w:rPr>
        <w:rFonts w:ascii="Times New Roman" w:eastAsia="MS Mincho" w:hAnsi="Times New Roman" w:hint="default"/>
        <w:i/>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BEE5E24"/>
    <w:multiLevelType w:val="hybridMultilevel"/>
    <w:tmpl w:val="C024D7E4"/>
    <w:lvl w:ilvl="0" w:tplc="359C26EA">
      <w:start w:val="1"/>
      <w:numFmt w:val="bullet"/>
      <w:lvlText w:val="-"/>
      <w:lvlJc w:val="left"/>
      <w:pPr>
        <w:ind w:left="1287" w:hanging="360"/>
      </w:pPr>
      <w:rPr>
        <w:rFonts w:ascii="Times New Roman" w:eastAsia="MS Mincho" w:hAnsi="Times New Roman" w:hint="default"/>
        <w:i/>
        <w:w w:val="100"/>
        <w:sz w:val="24"/>
        <w:szCs w:val="24"/>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BEE5FD0"/>
    <w:multiLevelType w:val="hybridMultilevel"/>
    <w:tmpl w:val="F1D89E76"/>
    <w:lvl w:ilvl="0" w:tplc="1FD6DA5A">
      <w:numFmt w:val="bullet"/>
      <w:lvlText w:val=""/>
      <w:lvlJc w:val="left"/>
      <w:pPr>
        <w:ind w:left="1660" w:hanging="480"/>
      </w:pPr>
      <w:rPr>
        <w:rFonts w:ascii="Wingdings" w:eastAsia="Wingdings" w:hAnsi="Wingdings" w:cs="Wingdings" w:hint="default"/>
        <w:w w:val="100"/>
        <w:sz w:val="24"/>
        <w:szCs w:val="24"/>
      </w:rPr>
    </w:lvl>
    <w:lvl w:ilvl="1" w:tplc="5C4AFC8E">
      <w:numFmt w:val="bullet"/>
      <w:lvlText w:val="•"/>
      <w:lvlJc w:val="left"/>
      <w:pPr>
        <w:ind w:left="2500" w:hanging="480"/>
      </w:pPr>
      <w:rPr>
        <w:rFonts w:hint="default"/>
      </w:rPr>
    </w:lvl>
    <w:lvl w:ilvl="2" w:tplc="6036868C">
      <w:numFmt w:val="bullet"/>
      <w:lvlText w:val="•"/>
      <w:lvlJc w:val="left"/>
      <w:pPr>
        <w:ind w:left="3340" w:hanging="480"/>
      </w:pPr>
      <w:rPr>
        <w:rFonts w:hint="default"/>
      </w:rPr>
    </w:lvl>
    <w:lvl w:ilvl="3" w:tplc="292016E2">
      <w:numFmt w:val="bullet"/>
      <w:lvlText w:val="•"/>
      <w:lvlJc w:val="left"/>
      <w:pPr>
        <w:ind w:left="4181" w:hanging="480"/>
      </w:pPr>
      <w:rPr>
        <w:rFonts w:hint="default"/>
      </w:rPr>
    </w:lvl>
    <w:lvl w:ilvl="4" w:tplc="3AF07206">
      <w:numFmt w:val="bullet"/>
      <w:lvlText w:val="•"/>
      <w:lvlJc w:val="left"/>
      <w:pPr>
        <w:ind w:left="5021" w:hanging="480"/>
      </w:pPr>
      <w:rPr>
        <w:rFonts w:hint="default"/>
      </w:rPr>
    </w:lvl>
    <w:lvl w:ilvl="5" w:tplc="C05894C6">
      <w:numFmt w:val="bullet"/>
      <w:lvlText w:val="•"/>
      <w:lvlJc w:val="left"/>
      <w:pPr>
        <w:ind w:left="5862" w:hanging="480"/>
      </w:pPr>
      <w:rPr>
        <w:rFonts w:hint="default"/>
      </w:rPr>
    </w:lvl>
    <w:lvl w:ilvl="6" w:tplc="EB188A4E">
      <w:numFmt w:val="bullet"/>
      <w:lvlText w:val="•"/>
      <w:lvlJc w:val="left"/>
      <w:pPr>
        <w:ind w:left="6702" w:hanging="480"/>
      </w:pPr>
      <w:rPr>
        <w:rFonts w:hint="default"/>
      </w:rPr>
    </w:lvl>
    <w:lvl w:ilvl="7" w:tplc="4A50659C">
      <w:numFmt w:val="bullet"/>
      <w:lvlText w:val="•"/>
      <w:lvlJc w:val="left"/>
      <w:pPr>
        <w:ind w:left="7543" w:hanging="480"/>
      </w:pPr>
      <w:rPr>
        <w:rFonts w:hint="default"/>
      </w:rPr>
    </w:lvl>
    <w:lvl w:ilvl="8" w:tplc="917818B6">
      <w:numFmt w:val="bullet"/>
      <w:lvlText w:val="•"/>
      <w:lvlJc w:val="left"/>
      <w:pPr>
        <w:ind w:left="8383" w:hanging="480"/>
      </w:pPr>
      <w:rPr>
        <w:rFonts w:hint="default"/>
      </w:rPr>
    </w:lvl>
  </w:abstractNum>
  <w:abstractNum w:abstractNumId="6" w15:restartNumberingAfterBreak="0">
    <w:nsid w:val="0CCE65A4"/>
    <w:multiLevelType w:val="hybridMultilevel"/>
    <w:tmpl w:val="2834C75A"/>
    <w:lvl w:ilvl="0" w:tplc="1FD6DA5A">
      <w:numFmt w:val="bullet"/>
      <w:lvlText w:val=""/>
      <w:lvlJc w:val="left"/>
      <w:pPr>
        <w:ind w:left="1287" w:hanging="360"/>
      </w:pPr>
      <w:rPr>
        <w:rFonts w:ascii="Wingdings" w:eastAsia="Wingdings" w:hAnsi="Wingdings" w:cs="Wingdings" w:hint="default"/>
        <w:w w:val="100"/>
        <w:sz w:val="24"/>
        <w:szCs w:val="24"/>
      </w:rPr>
    </w:lvl>
    <w:lvl w:ilvl="1" w:tplc="1FD6DA5A">
      <w:numFmt w:val="bullet"/>
      <w:lvlText w:val=""/>
      <w:lvlJc w:val="left"/>
      <w:pPr>
        <w:ind w:left="2007" w:hanging="360"/>
      </w:pPr>
      <w:rPr>
        <w:rFonts w:ascii="Wingdings" w:eastAsia="Wingdings" w:hAnsi="Wingdings" w:cs="Wingdings" w:hint="default"/>
        <w:w w:val="100"/>
        <w:sz w:val="24"/>
        <w:szCs w:val="24"/>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0CDE5E3C"/>
    <w:multiLevelType w:val="hybridMultilevel"/>
    <w:tmpl w:val="E0BE7776"/>
    <w:lvl w:ilvl="0" w:tplc="359C26EA">
      <w:start w:val="1"/>
      <w:numFmt w:val="bullet"/>
      <w:lvlText w:val="-"/>
      <w:lvlJc w:val="left"/>
      <w:pPr>
        <w:ind w:left="1287" w:hanging="360"/>
      </w:pPr>
      <w:rPr>
        <w:rFonts w:ascii="Times New Roman" w:eastAsia="MS Mincho" w:hAnsi="Times New Roman" w:hint="default"/>
        <w:i/>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0D3E307A"/>
    <w:multiLevelType w:val="hybridMultilevel"/>
    <w:tmpl w:val="05F61336"/>
    <w:lvl w:ilvl="0" w:tplc="9676C3FA">
      <w:numFmt w:val="bullet"/>
      <w:lvlText w:val=""/>
      <w:lvlJc w:val="left"/>
      <w:pPr>
        <w:ind w:left="1660" w:hanging="476"/>
      </w:pPr>
      <w:rPr>
        <w:rFonts w:ascii="Wingdings" w:eastAsia="Wingdings" w:hAnsi="Wingdings" w:cs="Wingdings" w:hint="default"/>
        <w:w w:val="100"/>
        <w:sz w:val="24"/>
        <w:szCs w:val="24"/>
      </w:rPr>
    </w:lvl>
    <w:lvl w:ilvl="1" w:tplc="04090003">
      <w:start w:val="1"/>
      <w:numFmt w:val="bullet"/>
      <w:lvlText w:val="o"/>
      <w:lvlJc w:val="left"/>
      <w:pPr>
        <w:ind w:left="2500" w:hanging="476"/>
      </w:pPr>
      <w:rPr>
        <w:rFonts w:ascii="Courier New" w:hAnsi="Courier New" w:cs="Courier New" w:hint="default"/>
        <w:w w:val="100"/>
        <w:sz w:val="24"/>
        <w:szCs w:val="24"/>
      </w:rPr>
    </w:lvl>
    <w:lvl w:ilvl="2" w:tplc="C128BC7C">
      <w:numFmt w:val="bullet"/>
      <w:lvlText w:val="•"/>
      <w:lvlJc w:val="left"/>
      <w:pPr>
        <w:ind w:left="3340" w:hanging="476"/>
      </w:pPr>
      <w:rPr>
        <w:rFonts w:hint="default"/>
      </w:rPr>
    </w:lvl>
    <w:lvl w:ilvl="3" w:tplc="636C9C52">
      <w:numFmt w:val="bullet"/>
      <w:lvlText w:val="•"/>
      <w:lvlJc w:val="left"/>
      <w:pPr>
        <w:ind w:left="4181" w:hanging="476"/>
      </w:pPr>
      <w:rPr>
        <w:rFonts w:hint="default"/>
      </w:rPr>
    </w:lvl>
    <w:lvl w:ilvl="4" w:tplc="67D23ED4">
      <w:numFmt w:val="bullet"/>
      <w:lvlText w:val="•"/>
      <w:lvlJc w:val="left"/>
      <w:pPr>
        <w:ind w:left="5021" w:hanging="476"/>
      </w:pPr>
      <w:rPr>
        <w:rFonts w:hint="default"/>
      </w:rPr>
    </w:lvl>
    <w:lvl w:ilvl="5" w:tplc="C6F896D6">
      <w:numFmt w:val="bullet"/>
      <w:lvlText w:val="•"/>
      <w:lvlJc w:val="left"/>
      <w:pPr>
        <w:ind w:left="5862" w:hanging="476"/>
      </w:pPr>
      <w:rPr>
        <w:rFonts w:hint="default"/>
      </w:rPr>
    </w:lvl>
    <w:lvl w:ilvl="6" w:tplc="07687A0E">
      <w:numFmt w:val="bullet"/>
      <w:lvlText w:val="•"/>
      <w:lvlJc w:val="left"/>
      <w:pPr>
        <w:ind w:left="6702" w:hanging="476"/>
      </w:pPr>
      <w:rPr>
        <w:rFonts w:hint="default"/>
      </w:rPr>
    </w:lvl>
    <w:lvl w:ilvl="7" w:tplc="EF58C30E">
      <w:numFmt w:val="bullet"/>
      <w:lvlText w:val="•"/>
      <w:lvlJc w:val="left"/>
      <w:pPr>
        <w:ind w:left="7543" w:hanging="476"/>
      </w:pPr>
      <w:rPr>
        <w:rFonts w:hint="default"/>
      </w:rPr>
    </w:lvl>
    <w:lvl w:ilvl="8" w:tplc="7E88BB3C">
      <w:numFmt w:val="bullet"/>
      <w:lvlText w:val="•"/>
      <w:lvlJc w:val="left"/>
      <w:pPr>
        <w:ind w:left="8383" w:hanging="476"/>
      </w:pPr>
      <w:rPr>
        <w:rFonts w:hint="default"/>
      </w:rPr>
    </w:lvl>
  </w:abstractNum>
  <w:abstractNum w:abstractNumId="9" w15:restartNumberingAfterBreak="0">
    <w:nsid w:val="0DA9346C"/>
    <w:multiLevelType w:val="hybridMultilevel"/>
    <w:tmpl w:val="C1D46144"/>
    <w:lvl w:ilvl="0" w:tplc="359C26EA">
      <w:start w:val="1"/>
      <w:numFmt w:val="bullet"/>
      <w:lvlText w:val="-"/>
      <w:lvlJc w:val="left"/>
      <w:pPr>
        <w:ind w:left="1287" w:hanging="360"/>
      </w:pPr>
      <w:rPr>
        <w:rFonts w:ascii="Times New Roman" w:eastAsia="MS Mincho" w:hAnsi="Times New Roman" w:hint="default"/>
        <w:i/>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0DDD09BD"/>
    <w:multiLevelType w:val="hybridMultilevel"/>
    <w:tmpl w:val="79728B44"/>
    <w:lvl w:ilvl="0" w:tplc="359C26EA">
      <w:start w:val="1"/>
      <w:numFmt w:val="bullet"/>
      <w:lvlText w:val="-"/>
      <w:lvlJc w:val="left"/>
      <w:pPr>
        <w:ind w:left="1287" w:hanging="360"/>
      </w:pPr>
      <w:rPr>
        <w:rFonts w:ascii="Times New Roman" w:eastAsia="MS Mincho" w:hAnsi="Times New Roman" w:hint="default"/>
        <w:i/>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0E017A51"/>
    <w:multiLevelType w:val="hybridMultilevel"/>
    <w:tmpl w:val="B51A2B50"/>
    <w:lvl w:ilvl="0" w:tplc="FFE0D204">
      <w:start w:val="1"/>
      <w:numFmt w:val="lowerLetter"/>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2065CF"/>
    <w:multiLevelType w:val="hybridMultilevel"/>
    <w:tmpl w:val="F2BA78FE"/>
    <w:lvl w:ilvl="0" w:tplc="9676C3FA">
      <w:numFmt w:val="bullet"/>
      <w:lvlText w:val=""/>
      <w:lvlJc w:val="left"/>
      <w:pPr>
        <w:ind w:left="1660" w:hanging="476"/>
      </w:pPr>
      <w:rPr>
        <w:rFonts w:ascii="Wingdings" w:eastAsia="Wingdings" w:hAnsi="Wingdings" w:cs="Wingdings" w:hint="default"/>
        <w:w w:val="100"/>
        <w:sz w:val="24"/>
        <w:szCs w:val="24"/>
      </w:rPr>
    </w:lvl>
    <w:lvl w:ilvl="1" w:tplc="1FD6DA5A">
      <w:numFmt w:val="bullet"/>
      <w:lvlText w:val=""/>
      <w:lvlJc w:val="left"/>
      <w:pPr>
        <w:ind w:left="2500" w:hanging="476"/>
      </w:pPr>
      <w:rPr>
        <w:rFonts w:ascii="Wingdings" w:eastAsia="Wingdings" w:hAnsi="Wingdings" w:cs="Wingdings" w:hint="default"/>
        <w:w w:val="100"/>
        <w:sz w:val="24"/>
        <w:szCs w:val="24"/>
      </w:rPr>
    </w:lvl>
    <w:lvl w:ilvl="2" w:tplc="C128BC7C">
      <w:numFmt w:val="bullet"/>
      <w:lvlText w:val="•"/>
      <w:lvlJc w:val="left"/>
      <w:pPr>
        <w:ind w:left="3340" w:hanging="476"/>
      </w:pPr>
      <w:rPr>
        <w:rFonts w:hint="default"/>
      </w:rPr>
    </w:lvl>
    <w:lvl w:ilvl="3" w:tplc="636C9C52">
      <w:numFmt w:val="bullet"/>
      <w:lvlText w:val="•"/>
      <w:lvlJc w:val="left"/>
      <w:pPr>
        <w:ind w:left="4181" w:hanging="476"/>
      </w:pPr>
      <w:rPr>
        <w:rFonts w:hint="default"/>
      </w:rPr>
    </w:lvl>
    <w:lvl w:ilvl="4" w:tplc="67D23ED4">
      <w:numFmt w:val="bullet"/>
      <w:lvlText w:val="•"/>
      <w:lvlJc w:val="left"/>
      <w:pPr>
        <w:ind w:left="5021" w:hanging="476"/>
      </w:pPr>
      <w:rPr>
        <w:rFonts w:hint="default"/>
      </w:rPr>
    </w:lvl>
    <w:lvl w:ilvl="5" w:tplc="C6F896D6">
      <w:numFmt w:val="bullet"/>
      <w:lvlText w:val="•"/>
      <w:lvlJc w:val="left"/>
      <w:pPr>
        <w:ind w:left="5862" w:hanging="476"/>
      </w:pPr>
      <w:rPr>
        <w:rFonts w:hint="default"/>
      </w:rPr>
    </w:lvl>
    <w:lvl w:ilvl="6" w:tplc="07687A0E">
      <w:numFmt w:val="bullet"/>
      <w:lvlText w:val="•"/>
      <w:lvlJc w:val="left"/>
      <w:pPr>
        <w:ind w:left="6702" w:hanging="476"/>
      </w:pPr>
      <w:rPr>
        <w:rFonts w:hint="default"/>
      </w:rPr>
    </w:lvl>
    <w:lvl w:ilvl="7" w:tplc="EF58C30E">
      <w:numFmt w:val="bullet"/>
      <w:lvlText w:val="•"/>
      <w:lvlJc w:val="left"/>
      <w:pPr>
        <w:ind w:left="7543" w:hanging="476"/>
      </w:pPr>
      <w:rPr>
        <w:rFonts w:hint="default"/>
      </w:rPr>
    </w:lvl>
    <w:lvl w:ilvl="8" w:tplc="7E88BB3C">
      <w:numFmt w:val="bullet"/>
      <w:lvlText w:val="•"/>
      <w:lvlJc w:val="left"/>
      <w:pPr>
        <w:ind w:left="8383" w:hanging="476"/>
      </w:pPr>
      <w:rPr>
        <w:rFonts w:hint="default"/>
      </w:rPr>
    </w:lvl>
  </w:abstractNum>
  <w:abstractNum w:abstractNumId="13" w15:restartNumberingAfterBreak="0">
    <w:nsid w:val="10467147"/>
    <w:multiLevelType w:val="hybridMultilevel"/>
    <w:tmpl w:val="4A589030"/>
    <w:lvl w:ilvl="0" w:tplc="FF201E06">
      <w:numFmt w:val="bullet"/>
      <w:lvlText w:val="-"/>
      <w:lvlJc w:val="left"/>
      <w:pPr>
        <w:ind w:left="580" w:hanging="360"/>
      </w:pPr>
      <w:rPr>
        <w:rFonts w:hint="default"/>
        <w:spacing w:val="-1"/>
        <w:w w:val="100"/>
      </w:rPr>
    </w:lvl>
    <w:lvl w:ilvl="1" w:tplc="0409000D">
      <w:start w:val="1"/>
      <w:numFmt w:val="bullet"/>
      <w:lvlText w:val=""/>
      <w:lvlJc w:val="left"/>
      <w:pPr>
        <w:ind w:left="1660" w:hanging="360"/>
      </w:pPr>
      <w:rPr>
        <w:rFonts w:ascii="Wingdings" w:hAnsi="Wingdings" w:hint="default"/>
        <w:w w:val="100"/>
        <w:sz w:val="20"/>
        <w:szCs w:val="20"/>
      </w:rPr>
    </w:lvl>
    <w:lvl w:ilvl="2" w:tplc="D23E4E3C">
      <w:numFmt w:val="bullet"/>
      <w:lvlText w:val="•"/>
      <w:lvlJc w:val="left"/>
      <w:pPr>
        <w:ind w:left="2593" w:hanging="360"/>
      </w:pPr>
      <w:rPr>
        <w:rFonts w:hint="default"/>
      </w:rPr>
    </w:lvl>
    <w:lvl w:ilvl="3" w:tplc="C0261356">
      <w:numFmt w:val="bullet"/>
      <w:lvlText w:val="•"/>
      <w:lvlJc w:val="left"/>
      <w:pPr>
        <w:ind w:left="3527" w:hanging="360"/>
      </w:pPr>
      <w:rPr>
        <w:rFonts w:hint="default"/>
      </w:rPr>
    </w:lvl>
    <w:lvl w:ilvl="4" w:tplc="0AAEF280">
      <w:numFmt w:val="bullet"/>
      <w:lvlText w:val="•"/>
      <w:lvlJc w:val="left"/>
      <w:pPr>
        <w:ind w:left="4461" w:hanging="360"/>
      </w:pPr>
      <w:rPr>
        <w:rFonts w:hint="default"/>
      </w:rPr>
    </w:lvl>
    <w:lvl w:ilvl="5" w:tplc="98321F68">
      <w:numFmt w:val="bullet"/>
      <w:lvlText w:val="•"/>
      <w:lvlJc w:val="left"/>
      <w:pPr>
        <w:ind w:left="5395" w:hanging="360"/>
      </w:pPr>
      <w:rPr>
        <w:rFonts w:hint="default"/>
      </w:rPr>
    </w:lvl>
    <w:lvl w:ilvl="6" w:tplc="28B8973C">
      <w:numFmt w:val="bullet"/>
      <w:lvlText w:val="•"/>
      <w:lvlJc w:val="left"/>
      <w:pPr>
        <w:ind w:left="6329" w:hanging="360"/>
      </w:pPr>
      <w:rPr>
        <w:rFonts w:hint="default"/>
      </w:rPr>
    </w:lvl>
    <w:lvl w:ilvl="7" w:tplc="5EB00BAC">
      <w:numFmt w:val="bullet"/>
      <w:lvlText w:val="•"/>
      <w:lvlJc w:val="left"/>
      <w:pPr>
        <w:ind w:left="7262" w:hanging="360"/>
      </w:pPr>
      <w:rPr>
        <w:rFonts w:hint="default"/>
      </w:rPr>
    </w:lvl>
    <w:lvl w:ilvl="8" w:tplc="3D461B0C">
      <w:numFmt w:val="bullet"/>
      <w:lvlText w:val="•"/>
      <w:lvlJc w:val="left"/>
      <w:pPr>
        <w:ind w:left="8196" w:hanging="360"/>
      </w:pPr>
      <w:rPr>
        <w:rFonts w:hint="default"/>
      </w:rPr>
    </w:lvl>
  </w:abstractNum>
  <w:abstractNum w:abstractNumId="14" w15:restartNumberingAfterBreak="0">
    <w:nsid w:val="120340BB"/>
    <w:multiLevelType w:val="hybridMultilevel"/>
    <w:tmpl w:val="2DAEBEE2"/>
    <w:lvl w:ilvl="0" w:tplc="359C26EA">
      <w:start w:val="1"/>
      <w:numFmt w:val="bullet"/>
      <w:lvlText w:val="-"/>
      <w:lvlJc w:val="left"/>
      <w:pPr>
        <w:ind w:left="1287" w:hanging="360"/>
      </w:pPr>
      <w:rPr>
        <w:rFonts w:ascii="Times New Roman" w:eastAsia="MS Mincho" w:hAnsi="Times New Roman" w:hint="default"/>
        <w:i/>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130D1BA2"/>
    <w:multiLevelType w:val="hybridMultilevel"/>
    <w:tmpl w:val="98F69218"/>
    <w:lvl w:ilvl="0" w:tplc="359C26EA">
      <w:start w:val="1"/>
      <w:numFmt w:val="bullet"/>
      <w:lvlText w:val="-"/>
      <w:lvlJc w:val="left"/>
      <w:pPr>
        <w:ind w:left="2227" w:hanging="480"/>
      </w:pPr>
      <w:rPr>
        <w:rFonts w:ascii="Times New Roman" w:eastAsia="MS Mincho" w:hAnsi="Times New Roman" w:hint="default"/>
        <w:i/>
        <w:w w:val="10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13E57B07"/>
    <w:multiLevelType w:val="hybridMultilevel"/>
    <w:tmpl w:val="0E380070"/>
    <w:lvl w:ilvl="0" w:tplc="359C26EA">
      <w:start w:val="1"/>
      <w:numFmt w:val="bullet"/>
      <w:lvlText w:val="-"/>
      <w:lvlJc w:val="left"/>
      <w:pPr>
        <w:ind w:left="1287" w:hanging="360"/>
      </w:pPr>
      <w:rPr>
        <w:rFonts w:ascii="Times New Roman" w:eastAsia="MS Mincho" w:hAnsi="Times New Roman" w:hint="default"/>
        <w:i/>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17DA40AC"/>
    <w:multiLevelType w:val="hybridMultilevel"/>
    <w:tmpl w:val="6D24A046"/>
    <w:lvl w:ilvl="0" w:tplc="359C26EA">
      <w:start w:val="1"/>
      <w:numFmt w:val="bullet"/>
      <w:lvlText w:val="-"/>
      <w:lvlJc w:val="left"/>
      <w:pPr>
        <w:ind w:left="1287" w:hanging="360"/>
      </w:pPr>
      <w:rPr>
        <w:rFonts w:ascii="Times New Roman" w:eastAsia="MS Mincho" w:hAnsi="Times New Roman" w:hint="default"/>
        <w:i/>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204D5EED"/>
    <w:multiLevelType w:val="hybridMultilevel"/>
    <w:tmpl w:val="FAAE67E6"/>
    <w:lvl w:ilvl="0" w:tplc="273C87E0">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2F435A8"/>
    <w:multiLevelType w:val="hybridMultilevel"/>
    <w:tmpl w:val="723AA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5977FD"/>
    <w:multiLevelType w:val="hybridMultilevel"/>
    <w:tmpl w:val="E402A404"/>
    <w:lvl w:ilvl="0" w:tplc="1FD6DA5A">
      <w:numFmt w:val="bullet"/>
      <w:lvlText w:val=""/>
      <w:lvlJc w:val="left"/>
      <w:pPr>
        <w:ind w:left="1287" w:hanging="360"/>
      </w:pPr>
      <w:rPr>
        <w:rFonts w:ascii="Wingdings" w:eastAsia="Wingdings" w:hAnsi="Wingdings" w:cs="Wingdings" w:hint="default"/>
        <w:w w:val="10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2754743B"/>
    <w:multiLevelType w:val="hybridMultilevel"/>
    <w:tmpl w:val="B7BC5CDE"/>
    <w:lvl w:ilvl="0" w:tplc="359C26EA">
      <w:start w:val="1"/>
      <w:numFmt w:val="bullet"/>
      <w:lvlText w:val="-"/>
      <w:lvlJc w:val="left"/>
      <w:pPr>
        <w:ind w:left="2227" w:hanging="476"/>
      </w:pPr>
      <w:rPr>
        <w:rFonts w:ascii="Times New Roman" w:eastAsia="MS Mincho" w:hAnsi="Times New Roman" w:hint="default"/>
        <w:i/>
        <w:w w:val="10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2F8D6CE2"/>
    <w:multiLevelType w:val="hybridMultilevel"/>
    <w:tmpl w:val="B85C15DA"/>
    <w:lvl w:ilvl="0" w:tplc="359C26EA">
      <w:start w:val="1"/>
      <w:numFmt w:val="bullet"/>
      <w:lvlText w:val="-"/>
      <w:lvlJc w:val="left"/>
      <w:pPr>
        <w:ind w:left="1287" w:hanging="360"/>
      </w:pPr>
      <w:rPr>
        <w:rFonts w:ascii="Times New Roman" w:eastAsia="MS Mincho" w:hAnsi="Times New Roman" w:hint="default"/>
        <w:i/>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30782B83"/>
    <w:multiLevelType w:val="hybridMultilevel"/>
    <w:tmpl w:val="F7B0C1E6"/>
    <w:lvl w:ilvl="0" w:tplc="359C26EA">
      <w:start w:val="1"/>
      <w:numFmt w:val="bullet"/>
      <w:lvlText w:val="-"/>
      <w:lvlJc w:val="left"/>
      <w:pPr>
        <w:ind w:left="1854" w:hanging="360"/>
      </w:pPr>
      <w:rPr>
        <w:rFonts w:ascii="Times New Roman" w:eastAsia="MS Mincho" w:hAnsi="Times New Roman" w:hint="default"/>
        <w:i/>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30B25601"/>
    <w:multiLevelType w:val="hybridMultilevel"/>
    <w:tmpl w:val="5F22F442"/>
    <w:lvl w:ilvl="0" w:tplc="359C26EA">
      <w:start w:val="1"/>
      <w:numFmt w:val="bullet"/>
      <w:lvlText w:val="-"/>
      <w:lvlJc w:val="left"/>
      <w:pPr>
        <w:ind w:left="1287" w:hanging="360"/>
      </w:pPr>
      <w:rPr>
        <w:rFonts w:ascii="Times New Roman" w:eastAsia="MS Mincho" w:hAnsi="Times New Roman" w:hint="default"/>
        <w:i/>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30C53AB2"/>
    <w:multiLevelType w:val="hybridMultilevel"/>
    <w:tmpl w:val="B8FE8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4224371"/>
    <w:multiLevelType w:val="hybridMultilevel"/>
    <w:tmpl w:val="0F9AD898"/>
    <w:lvl w:ilvl="0" w:tplc="2B3C2466">
      <w:numFmt w:val="bullet"/>
      <w:pStyle w:val="ListParagraph"/>
      <w:lvlText w:val="-"/>
      <w:lvlJc w:val="left"/>
      <w:pPr>
        <w:ind w:left="1287" w:hanging="360"/>
      </w:pPr>
      <w:rPr>
        <w:rFonts w:hint="default"/>
        <w:spacing w:val="-1"/>
        <w:w w:val="100"/>
      </w:rPr>
    </w:lvl>
    <w:lvl w:ilvl="1" w:tplc="04090001">
      <w:start w:val="1"/>
      <w:numFmt w:val="bullet"/>
      <w:lvlText w:val=""/>
      <w:lvlJc w:val="left"/>
      <w:pPr>
        <w:ind w:left="2007" w:hanging="360"/>
      </w:pPr>
      <w:rPr>
        <w:rFonts w:ascii="Symbol" w:hAnsi="Symbol"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390128EC"/>
    <w:multiLevelType w:val="hybridMultilevel"/>
    <w:tmpl w:val="381861A6"/>
    <w:lvl w:ilvl="0" w:tplc="359C26EA">
      <w:start w:val="1"/>
      <w:numFmt w:val="bullet"/>
      <w:lvlText w:val="-"/>
      <w:lvlJc w:val="left"/>
      <w:pPr>
        <w:ind w:left="1287" w:hanging="360"/>
      </w:pPr>
      <w:rPr>
        <w:rFonts w:ascii="Times New Roman" w:eastAsia="MS Mincho" w:hAnsi="Times New Roman" w:hint="default"/>
        <w:i/>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39E70626"/>
    <w:multiLevelType w:val="hybridMultilevel"/>
    <w:tmpl w:val="122C7994"/>
    <w:lvl w:ilvl="0" w:tplc="359C26EA">
      <w:start w:val="1"/>
      <w:numFmt w:val="bullet"/>
      <w:lvlText w:val="-"/>
      <w:lvlJc w:val="left"/>
      <w:pPr>
        <w:ind w:left="1287" w:hanging="360"/>
      </w:pPr>
      <w:rPr>
        <w:rFonts w:ascii="Times New Roman" w:eastAsia="MS Mincho" w:hAnsi="Times New Roman" w:hint="default"/>
        <w:i/>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3A687450"/>
    <w:multiLevelType w:val="hybridMultilevel"/>
    <w:tmpl w:val="ED0A32A6"/>
    <w:lvl w:ilvl="0" w:tplc="04090001">
      <w:start w:val="1"/>
      <w:numFmt w:val="bullet"/>
      <w:lvlText w:val=""/>
      <w:lvlJc w:val="left"/>
      <w:pPr>
        <w:ind w:left="1660" w:hanging="480"/>
      </w:pPr>
      <w:rPr>
        <w:rFonts w:ascii="Symbol" w:hAnsi="Symbol" w:hint="default"/>
        <w:w w:val="100"/>
        <w:sz w:val="24"/>
        <w:szCs w:val="24"/>
      </w:rPr>
    </w:lvl>
    <w:lvl w:ilvl="1" w:tplc="5C4AFC8E">
      <w:numFmt w:val="bullet"/>
      <w:lvlText w:val="•"/>
      <w:lvlJc w:val="left"/>
      <w:pPr>
        <w:ind w:left="2500" w:hanging="480"/>
      </w:pPr>
      <w:rPr>
        <w:rFonts w:hint="default"/>
      </w:rPr>
    </w:lvl>
    <w:lvl w:ilvl="2" w:tplc="6036868C">
      <w:numFmt w:val="bullet"/>
      <w:lvlText w:val="•"/>
      <w:lvlJc w:val="left"/>
      <w:pPr>
        <w:ind w:left="3340" w:hanging="480"/>
      </w:pPr>
      <w:rPr>
        <w:rFonts w:hint="default"/>
      </w:rPr>
    </w:lvl>
    <w:lvl w:ilvl="3" w:tplc="292016E2">
      <w:numFmt w:val="bullet"/>
      <w:lvlText w:val="•"/>
      <w:lvlJc w:val="left"/>
      <w:pPr>
        <w:ind w:left="4181" w:hanging="480"/>
      </w:pPr>
      <w:rPr>
        <w:rFonts w:hint="default"/>
      </w:rPr>
    </w:lvl>
    <w:lvl w:ilvl="4" w:tplc="3AF07206">
      <w:numFmt w:val="bullet"/>
      <w:lvlText w:val="•"/>
      <w:lvlJc w:val="left"/>
      <w:pPr>
        <w:ind w:left="5021" w:hanging="480"/>
      </w:pPr>
      <w:rPr>
        <w:rFonts w:hint="default"/>
      </w:rPr>
    </w:lvl>
    <w:lvl w:ilvl="5" w:tplc="C05894C6">
      <w:numFmt w:val="bullet"/>
      <w:lvlText w:val="•"/>
      <w:lvlJc w:val="left"/>
      <w:pPr>
        <w:ind w:left="5862" w:hanging="480"/>
      </w:pPr>
      <w:rPr>
        <w:rFonts w:hint="default"/>
      </w:rPr>
    </w:lvl>
    <w:lvl w:ilvl="6" w:tplc="EB188A4E">
      <w:numFmt w:val="bullet"/>
      <w:lvlText w:val="•"/>
      <w:lvlJc w:val="left"/>
      <w:pPr>
        <w:ind w:left="6702" w:hanging="480"/>
      </w:pPr>
      <w:rPr>
        <w:rFonts w:hint="default"/>
      </w:rPr>
    </w:lvl>
    <w:lvl w:ilvl="7" w:tplc="4A50659C">
      <w:numFmt w:val="bullet"/>
      <w:lvlText w:val="•"/>
      <w:lvlJc w:val="left"/>
      <w:pPr>
        <w:ind w:left="7543" w:hanging="480"/>
      </w:pPr>
      <w:rPr>
        <w:rFonts w:hint="default"/>
      </w:rPr>
    </w:lvl>
    <w:lvl w:ilvl="8" w:tplc="917818B6">
      <w:numFmt w:val="bullet"/>
      <w:lvlText w:val="•"/>
      <w:lvlJc w:val="left"/>
      <w:pPr>
        <w:ind w:left="8383" w:hanging="480"/>
      </w:pPr>
      <w:rPr>
        <w:rFonts w:hint="default"/>
      </w:rPr>
    </w:lvl>
  </w:abstractNum>
  <w:abstractNum w:abstractNumId="30" w15:restartNumberingAfterBreak="0">
    <w:nsid w:val="3C5E2986"/>
    <w:multiLevelType w:val="hybridMultilevel"/>
    <w:tmpl w:val="58F07F80"/>
    <w:lvl w:ilvl="0" w:tplc="359C26EA">
      <w:start w:val="1"/>
      <w:numFmt w:val="bullet"/>
      <w:lvlText w:val="-"/>
      <w:lvlJc w:val="left"/>
      <w:pPr>
        <w:ind w:left="1287" w:hanging="360"/>
      </w:pPr>
      <w:rPr>
        <w:rFonts w:ascii="Times New Roman" w:eastAsia="MS Mincho" w:hAnsi="Times New Roman" w:hint="default"/>
        <w:i/>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3E8D75F9"/>
    <w:multiLevelType w:val="hybridMultilevel"/>
    <w:tmpl w:val="3B101CE2"/>
    <w:lvl w:ilvl="0" w:tplc="359C26EA">
      <w:start w:val="1"/>
      <w:numFmt w:val="bullet"/>
      <w:lvlText w:val="-"/>
      <w:lvlJc w:val="left"/>
      <w:pPr>
        <w:ind w:left="1287" w:hanging="360"/>
      </w:pPr>
      <w:rPr>
        <w:rFonts w:ascii="Times New Roman" w:eastAsia="MS Mincho" w:hAnsi="Times New Roman" w:hint="default"/>
        <w:i/>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42F567E4"/>
    <w:multiLevelType w:val="hybridMultilevel"/>
    <w:tmpl w:val="B9C65592"/>
    <w:lvl w:ilvl="0" w:tplc="359C26EA">
      <w:start w:val="1"/>
      <w:numFmt w:val="bullet"/>
      <w:lvlText w:val="-"/>
      <w:lvlJc w:val="left"/>
      <w:pPr>
        <w:ind w:left="1287" w:hanging="360"/>
      </w:pPr>
      <w:rPr>
        <w:rFonts w:ascii="Times New Roman" w:eastAsia="MS Mincho" w:hAnsi="Times New Roman" w:hint="default"/>
        <w:i/>
        <w:w w:val="10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44897B3E"/>
    <w:multiLevelType w:val="hybridMultilevel"/>
    <w:tmpl w:val="823A7B96"/>
    <w:lvl w:ilvl="0" w:tplc="359C26EA">
      <w:start w:val="1"/>
      <w:numFmt w:val="bullet"/>
      <w:lvlText w:val="-"/>
      <w:lvlJc w:val="left"/>
      <w:pPr>
        <w:ind w:left="1287" w:hanging="360"/>
      </w:pPr>
      <w:rPr>
        <w:rFonts w:ascii="Times New Roman" w:eastAsia="MS Mincho" w:hAnsi="Times New Roman" w:hint="default"/>
        <w:i/>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45772026"/>
    <w:multiLevelType w:val="hybridMultilevel"/>
    <w:tmpl w:val="1A5488F8"/>
    <w:lvl w:ilvl="0" w:tplc="359C26EA">
      <w:start w:val="1"/>
      <w:numFmt w:val="bullet"/>
      <w:lvlText w:val="-"/>
      <w:lvlJc w:val="left"/>
      <w:pPr>
        <w:ind w:left="1287" w:hanging="360"/>
      </w:pPr>
      <w:rPr>
        <w:rFonts w:ascii="Times New Roman" w:eastAsia="MS Mincho" w:hAnsi="Times New Roman" w:hint="default"/>
        <w:i/>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45E4007D"/>
    <w:multiLevelType w:val="hybridMultilevel"/>
    <w:tmpl w:val="6436DCEE"/>
    <w:lvl w:ilvl="0" w:tplc="273C87E0">
      <w:start w:val="3"/>
      <w:numFmt w:val="bullet"/>
      <w:lvlText w:val="-"/>
      <w:lvlJc w:val="left"/>
      <w:pPr>
        <w:ind w:left="1152" w:hanging="360"/>
      </w:pPr>
      <w:rPr>
        <w:rFonts w:ascii="Times New Roman" w:eastAsia="Times New Roman"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6" w15:restartNumberingAfterBreak="0">
    <w:nsid w:val="4799083F"/>
    <w:multiLevelType w:val="hybridMultilevel"/>
    <w:tmpl w:val="0BB454EC"/>
    <w:lvl w:ilvl="0" w:tplc="359C26EA">
      <w:start w:val="1"/>
      <w:numFmt w:val="bullet"/>
      <w:lvlText w:val="-"/>
      <w:lvlJc w:val="left"/>
      <w:pPr>
        <w:ind w:left="1287" w:hanging="360"/>
      </w:pPr>
      <w:rPr>
        <w:rFonts w:ascii="Times New Roman" w:eastAsia="MS Mincho" w:hAnsi="Times New Roman" w:hint="default"/>
        <w:i/>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8" w15:restartNumberingAfterBreak="0">
    <w:nsid w:val="500E6505"/>
    <w:multiLevelType w:val="hybridMultilevel"/>
    <w:tmpl w:val="9D462A40"/>
    <w:lvl w:ilvl="0" w:tplc="359C26EA">
      <w:start w:val="1"/>
      <w:numFmt w:val="bullet"/>
      <w:lvlText w:val="-"/>
      <w:lvlJc w:val="left"/>
      <w:pPr>
        <w:ind w:left="1287" w:hanging="360"/>
      </w:pPr>
      <w:rPr>
        <w:rFonts w:ascii="Times New Roman" w:eastAsia="MS Mincho" w:hAnsi="Times New Roman" w:hint="default"/>
        <w:i/>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9" w15:restartNumberingAfterBreak="0">
    <w:nsid w:val="5735502F"/>
    <w:multiLevelType w:val="hybridMultilevel"/>
    <w:tmpl w:val="28EC6E22"/>
    <w:lvl w:ilvl="0" w:tplc="D2D01A1C">
      <w:start w:val="1"/>
      <w:numFmt w:val="bullet"/>
      <w:lvlText w:val="-"/>
      <w:lvlJc w:val="left"/>
      <w:pPr>
        <w:ind w:left="1854" w:hanging="360"/>
      </w:pPr>
      <w:rPr>
        <w:rFonts w:ascii="Times New Roman" w:eastAsia="MS Mincho" w:hAnsi="Times New Roman" w:cs="Times New Roman" w:hint="default"/>
        <w:i/>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0" w15:restartNumberingAfterBreak="0">
    <w:nsid w:val="5BA93537"/>
    <w:multiLevelType w:val="hybridMultilevel"/>
    <w:tmpl w:val="93D27902"/>
    <w:lvl w:ilvl="0" w:tplc="1FD6DA5A">
      <w:numFmt w:val="bullet"/>
      <w:lvlText w:val=""/>
      <w:lvlJc w:val="left"/>
      <w:pPr>
        <w:ind w:left="1287" w:hanging="360"/>
      </w:pPr>
      <w:rPr>
        <w:rFonts w:ascii="Wingdings" w:eastAsia="Wingdings" w:hAnsi="Wingdings" w:cs="Wingdings" w:hint="default"/>
        <w:w w:val="100"/>
        <w:sz w:val="24"/>
        <w:szCs w:val="24"/>
      </w:rPr>
    </w:lvl>
    <w:lvl w:ilvl="1" w:tplc="04090001">
      <w:start w:val="1"/>
      <w:numFmt w:val="bullet"/>
      <w:lvlText w:val=""/>
      <w:lvlJc w:val="left"/>
      <w:pPr>
        <w:ind w:left="2007" w:hanging="360"/>
      </w:pPr>
      <w:rPr>
        <w:rFonts w:ascii="Symbol" w:hAnsi="Symbol" w:hint="default"/>
        <w:w w:val="100"/>
        <w:sz w:val="24"/>
        <w:szCs w:val="24"/>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15:restartNumberingAfterBreak="0">
    <w:nsid w:val="5BEB18CA"/>
    <w:multiLevelType w:val="hybridMultilevel"/>
    <w:tmpl w:val="44D61AFE"/>
    <w:lvl w:ilvl="0" w:tplc="273C87E0">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73" w:hanging="360"/>
      </w:pPr>
      <w:rPr>
        <w:rFonts w:ascii="Courier New" w:hAnsi="Courier New" w:cs="Courier New" w:hint="default"/>
      </w:rPr>
    </w:lvl>
    <w:lvl w:ilvl="2" w:tplc="04090005" w:tentative="1">
      <w:start w:val="1"/>
      <w:numFmt w:val="bullet"/>
      <w:lvlText w:val=""/>
      <w:lvlJc w:val="left"/>
      <w:pPr>
        <w:ind w:left="647" w:hanging="360"/>
      </w:pPr>
      <w:rPr>
        <w:rFonts w:ascii="Wingdings" w:hAnsi="Wingdings" w:hint="default"/>
      </w:rPr>
    </w:lvl>
    <w:lvl w:ilvl="3" w:tplc="04090001" w:tentative="1">
      <w:start w:val="1"/>
      <w:numFmt w:val="bullet"/>
      <w:lvlText w:val=""/>
      <w:lvlJc w:val="left"/>
      <w:pPr>
        <w:ind w:left="1367" w:hanging="360"/>
      </w:pPr>
      <w:rPr>
        <w:rFonts w:ascii="Symbol" w:hAnsi="Symbol" w:hint="default"/>
      </w:rPr>
    </w:lvl>
    <w:lvl w:ilvl="4" w:tplc="04090003" w:tentative="1">
      <w:start w:val="1"/>
      <w:numFmt w:val="bullet"/>
      <w:lvlText w:val="o"/>
      <w:lvlJc w:val="left"/>
      <w:pPr>
        <w:ind w:left="2087" w:hanging="360"/>
      </w:pPr>
      <w:rPr>
        <w:rFonts w:ascii="Courier New" w:hAnsi="Courier New" w:cs="Courier New" w:hint="default"/>
      </w:rPr>
    </w:lvl>
    <w:lvl w:ilvl="5" w:tplc="04090005" w:tentative="1">
      <w:start w:val="1"/>
      <w:numFmt w:val="bullet"/>
      <w:lvlText w:val=""/>
      <w:lvlJc w:val="left"/>
      <w:pPr>
        <w:ind w:left="2807" w:hanging="360"/>
      </w:pPr>
      <w:rPr>
        <w:rFonts w:ascii="Wingdings" w:hAnsi="Wingdings" w:hint="default"/>
      </w:rPr>
    </w:lvl>
    <w:lvl w:ilvl="6" w:tplc="04090001" w:tentative="1">
      <w:start w:val="1"/>
      <w:numFmt w:val="bullet"/>
      <w:lvlText w:val=""/>
      <w:lvlJc w:val="left"/>
      <w:pPr>
        <w:ind w:left="3527" w:hanging="360"/>
      </w:pPr>
      <w:rPr>
        <w:rFonts w:ascii="Symbol" w:hAnsi="Symbol" w:hint="default"/>
      </w:rPr>
    </w:lvl>
    <w:lvl w:ilvl="7" w:tplc="04090003" w:tentative="1">
      <w:start w:val="1"/>
      <w:numFmt w:val="bullet"/>
      <w:lvlText w:val="o"/>
      <w:lvlJc w:val="left"/>
      <w:pPr>
        <w:ind w:left="4247" w:hanging="360"/>
      </w:pPr>
      <w:rPr>
        <w:rFonts w:ascii="Courier New" w:hAnsi="Courier New" w:cs="Courier New" w:hint="default"/>
      </w:rPr>
    </w:lvl>
    <w:lvl w:ilvl="8" w:tplc="04090005" w:tentative="1">
      <w:start w:val="1"/>
      <w:numFmt w:val="bullet"/>
      <w:lvlText w:val=""/>
      <w:lvlJc w:val="left"/>
      <w:pPr>
        <w:ind w:left="4967" w:hanging="360"/>
      </w:pPr>
      <w:rPr>
        <w:rFonts w:ascii="Wingdings" w:hAnsi="Wingdings" w:hint="default"/>
      </w:rPr>
    </w:lvl>
  </w:abstractNum>
  <w:abstractNum w:abstractNumId="42" w15:restartNumberingAfterBreak="0">
    <w:nsid w:val="5EAC399A"/>
    <w:multiLevelType w:val="hybridMultilevel"/>
    <w:tmpl w:val="56F46608"/>
    <w:lvl w:ilvl="0" w:tplc="359C26EA">
      <w:start w:val="1"/>
      <w:numFmt w:val="bullet"/>
      <w:lvlText w:val="-"/>
      <w:lvlJc w:val="left"/>
      <w:pPr>
        <w:ind w:left="1287" w:hanging="360"/>
      </w:pPr>
      <w:rPr>
        <w:rFonts w:ascii="Times New Roman" w:eastAsia="MS Mincho" w:hAnsi="Times New Roman" w:hint="default"/>
        <w:i/>
      </w:rPr>
    </w:lvl>
    <w:lvl w:ilvl="1" w:tplc="D80CD936">
      <w:start w:val="1"/>
      <w:numFmt w:val="bullet"/>
      <w:pStyle w:val="ListParagraphlv2"/>
      <w:lvlText w:val=""/>
      <w:lvlJc w:val="left"/>
      <w:pPr>
        <w:ind w:left="2007" w:hanging="360"/>
      </w:pPr>
      <w:rPr>
        <w:rFonts w:ascii="Symbol" w:hAnsi="Symbol"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3" w15:restartNumberingAfterBreak="0">
    <w:nsid w:val="62CE3677"/>
    <w:multiLevelType w:val="hybridMultilevel"/>
    <w:tmpl w:val="667E6DEC"/>
    <w:lvl w:ilvl="0" w:tplc="359C26EA">
      <w:start w:val="1"/>
      <w:numFmt w:val="bullet"/>
      <w:lvlText w:val="-"/>
      <w:lvlJc w:val="left"/>
      <w:pPr>
        <w:ind w:left="1287" w:hanging="360"/>
      </w:pPr>
      <w:rPr>
        <w:rFonts w:ascii="Times New Roman" w:eastAsia="MS Mincho" w:hAnsi="Times New Roman" w:hint="default"/>
        <w:i/>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4"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7E8734C"/>
    <w:multiLevelType w:val="hybridMultilevel"/>
    <w:tmpl w:val="DF2EA142"/>
    <w:lvl w:ilvl="0" w:tplc="9676C3FA">
      <w:numFmt w:val="bullet"/>
      <w:lvlText w:val=""/>
      <w:lvlJc w:val="left"/>
      <w:pPr>
        <w:ind w:left="1660" w:hanging="476"/>
      </w:pPr>
      <w:rPr>
        <w:rFonts w:ascii="Wingdings" w:eastAsia="Wingdings" w:hAnsi="Wingdings" w:cs="Wingdings" w:hint="default"/>
        <w:w w:val="100"/>
        <w:sz w:val="24"/>
        <w:szCs w:val="24"/>
      </w:rPr>
    </w:lvl>
    <w:lvl w:ilvl="1" w:tplc="04090001">
      <w:start w:val="1"/>
      <w:numFmt w:val="bullet"/>
      <w:lvlText w:val=""/>
      <w:lvlJc w:val="left"/>
      <w:pPr>
        <w:ind w:left="2500" w:hanging="476"/>
      </w:pPr>
      <w:rPr>
        <w:rFonts w:ascii="Symbol" w:hAnsi="Symbol" w:hint="default"/>
        <w:w w:val="100"/>
        <w:sz w:val="24"/>
        <w:szCs w:val="24"/>
      </w:rPr>
    </w:lvl>
    <w:lvl w:ilvl="2" w:tplc="C128BC7C">
      <w:numFmt w:val="bullet"/>
      <w:lvlText w:val="•"/>
      <w:lvlJc w:val="left"/>
      <w:pPr>
        <w:ind w:left="3340" w:hanging="476"/>
      </w:pPr>
      <w:rPr>
        <w:rFonts w:hint="default"/>
      </w:rPr>
    </w:lvl>
    <w:lvl w:ilvl="3" w:tplc="636C9C52">
      <w:numFmt w:val="bullet"/>
      <w:lvlText w:val="•"/>
      <w:lvlJc w:val="left"/>
      <w:pPr>
        <w:ind w:left="4181" w:hanging="476"/>
      </w:pPr>
      <w:rPr>
        <w:rFonts w:hint="default"/>
      </w:rPr>
    </w:lvl>
    <w:lvl w:ilvl="4" w:tplc="67D23ED4">
      <w:numFmt w:val="bullet"/>
      <w:lvlText w:val="•"/>
      <w:lvlJc w:val="left"/>
      <w:pPr>
        <w:ind w:left="5021" w:hanging="476"/>
      </w:pPr>
      <w:rPr>
        <w:rFonts w:hint="default"/>
      </w:rPr>
    </w:lvl>
    <w:lvl w:ilvl="5" w:tplc="C6F896D6">
      <w:numFmt w:val="bullet"/>
      <w:lvlText w:val="•"/>
      <w:lvlJc w:val="left"/>
      <w:pPr>
        <w:ind w:left="5862" w:hanging="476"/>
      </w:pPr>
      <w:rPr>
        <w:rFonts w:hint="default"/>
      </w:rPr>
    </w:lvl>
    <w:lvl w:ilvl="6" w:tplc="07687A0E">
      <w:numFmt w:val="bullet"/>
      <w:lvlText w:val="•"/>
      <w:lvlJc w:val="left"/>
      <w:pPr>
        <w:ind w:left="6702" w:hanging="476"/>
      </w:pPr>
      <w:rPr>
        <w:rFonts w:hint="default"/>
      </w:rPr>
    </w:lvl>
    <w:lvl w:ilvl="7" w:tplc="EF58C30E">
      <w:numFmt w:val="bullet"/>
      <w:lvlText w:val="•"/>
      <w:lvlJc w:val="left"/>
      <w:pPr>
        <w:ind w:left="7543" w:hanging="476"/>
      </w:pPr>
      <w:rPr>
        <w:rFonts w:hint="default"/>
      </w:rPr>
    </w:lvl>
    <w:lvl w:ilvl="8" w:tplc="7E88BB3C">
      <w:numFmt w:val="bullet"/>
      <w:lvlText w:val="•"/>
      <w:lvlJc w:val="left"/>
      <w:pPr>
        <w:ind w:left="8383" w:hanging="476"/>
      </w:pPr>
      <w:rPr>
        <w:rFonts w:hint="default"/>
      </w:rPr>
    </w:lvl>
  </w:abstractNum>
  <w:abstractNum w:abstractNumId="46" w15:restartNumberingAfterBreak="0">
    <w:nsid w:val="6BF7324B"/>
    <w:multiLevelType w:val="hybridMultilevel"/>
    <w:tmpl w:val="3F66AE90"/>
    <w:lvl w:ilvl="0" w:tplc="68B6AD0A">
      <w:start w:val="3"/>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4CF0BD7"/>
    <w:multiLevelType w:val="hybridMultilevel"/>
    <w:tmpl w:val="E3D041A6"/>
    <w:lvl w:ilvl="0" w:tplc="359C26EA">
      <w:start w:val="1"/>
      <w:numFmt w:val="bullet"/>
      <w:lvlText w:val="-"/>
      <w:lvlJc w:val="left"/>
      <w:pPr>
        <w:ind w:left="1287" w:hanging="360"/>
      </w:pPr>
      <w:rPr>
        <w:rFonts w:ascii="Times New Roman" w:eastAsia="MS Mincho" w:hAnsi="Times New Roman" w:hint="default"/>
        <w:i/>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8" w15:restartNumberingAfterBreak="0">
    <w:nsid w:val="7A4C07F0"/>
    <w:multiLevelType w:val="hybridMultilevel"/>
    <w:tmpl w:val="A048938C"/>
    <w:lvl w:ilvl="0" w:tplc="359C26EA">
      <w:start w:val="1"/>
      <w:numFmt w:val="bullet"/>
      <w:lvlText w:val="-"/>
      <w:lvlJc w:val="left"/>
      <w:pPr>
        <w:ind w:left="1287" w:hanging="360"/>
      </w:pPr>
      <w:rPr>
        <w:rFonts w:ascii="Times New Roman" w:eastAsia="MS Mincho" w:hAnsi="Times New Roman" w:hint="default"/>
        <w:i/>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9" w15:restartNumberingAfterBreak="0">
    <w:nsid w:val="7AC11BA8"/>
    <w:multiLevelType w:val="hybridMultilevel"/>
    <w:tmpl w:val="78D642E2"/>
    <w:lvl w:ilvl="0" w:tplc="359C26EA">
      <w:start w:val="1"/>
      <w:numFmt w:val="bullet"/>
      <w:lvlText w:val="-"/>
      <w:lvlJc w:val="left"/>
      <w:pPr>
        <w:ind w:left="1854" w:hanging="360"/>
      </w:pPr>
      <w:rPr>
        <w:rFonts w:ascii="Times New Roman" w:eastAsia="MS Mincho" w:hAnsi="Times New Roman" w:hint="default"/>
        <w:i/>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0" w15:restartNumberingAfterBreak="0">
    <w:nsid w:val="7D4C1858"/>
    <w:multiLevelType w:val="hybridMultilevel"/>
    <w:tmpl w:val="1C58D79A"/>
    <w:lvl w:ilvl="0" w:tplc="359C26EA">
      <w:start w:val="1"/>
      <w:numFmt w:val="bullet"/>
      <w:lvlText w:val="-"/>
      <w:lvlJc w:val="left"/>
      <w:pPr>
        <w:ind w:left="1287" w:hanging="360"/>
      </w:pPr>
      <w:rPr>
        <w:rFonts w:ascii="Times New Roman" w:eastAsia="MS Mincho" w:hAnsi="Times New Roman" w:hint="default"/>
        <w:i/>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
  </w:num>
  <w:num w:numId="2">
    <w:abstractNumId w:val="37"/>
  </w:num>
  <w:num w:numId="3">
    <w:abstractNumId w:val="44"/>
  </w:num>
  <w:num w:numId="4">
    <w:abstractNumId w:val="11"/>
  </w:num>
  <w:num w:numId="5">
    <w:abstractNumId w:val="13"/>
  </w:num>
  <w:num w:numId="6">
    <w:abstractNumId w:val="7"/>
  </w:num>
  <w:num w:numId="7">
    <w:abstractNumId w:val="27"/>
  </w:num>
  <w:num w:numId="8">
    <w:abstractNumId w:val="22"/>
  </w:num>
  <w:num w:numId="9">
    <w:abstractNumId w:val="42"/>
  </w:num>
  <w:num w:numId="10">
    <w:abstractNumId w:val="2"/>
  </w:num>
  <w:num w:numId="11">
    <w:abstractNumId w:val="34"/>
  </w:num>
  <w:num w:numId="12">
    <w:abstractNumId w:val="49"/>
  </w:num>
  <w:num w:numId="13">
    <w:abstractNumId w:val="23"/>
  </w:num>
  <w:num w:numId="14">
    <w:abstractNumId w:val="39"/>
  </w:num>
  <w:num w:numId="15">
    <w:abstractNumId w:val="15"/>
  </w:num>
  <w:num w:numId="16">
    <w:abstractNumId w:val="10"/>
  </w:num>
  <w:num w:numId="17">
    <w:abstractNumId w:val="20"/>
  </w:num>
  <w:num w:numId="18">
    <w:abstractNumId w:val="4"/>
  </w:num>
  <w:num w:numId="19">
    <w:abstractNumId w:val="30"/>
  </w:num>
  <w:num w:numId="20">
    <w:abstractNumId w:val="5"/>
  </w:num>
  <w:num w:numId="21">
    <w:abstractNumId w:val="48"/>
  </w:num>
  <w:num w:numId="22">
    <w:abstractNumId w:val="38"/>
  </w:num>
  <w:num w:numId="23">
    <w:abstractNumId w:val="6"/>
  </w:num>
  <w:num w:numId="24">
    <w:abstractNumId w:val="0"/>
  </w:num>
  <w:num w:numId="25">
    <w:abstractNumId w:val="9"/>
  </w:num>
  <w:num w:numId="26">
    <w:abstractNumId w:val="43"/>
  </w:num>
  <w:num w:numId="27">
    <w:abstractNumId w:val="31"/>
  </w:num>
  <w:num w:numId="28">
    <w:abstractNumId w:val="3"/>
  </w:num>
  <w:num w:numId="29">
    <w:abstractNumId w:val="14"/>
  </w:num>
  <w:num w:numId="30">
    <w:abstractNumId w:val="16"/>
  </w:num>
  <w:num w:numId="31">
    <w:abstractNumId w:val="36"/>
  </w:num>
  <w:num w:numId="32">
    <w:abstractNumId w:val="21"/>
  </w:num>
  <w:num w:numId="33">
    <w:abstractNumId w:val="12"/>
  </w:num>
  <w:num w:numId="34">
    <w:abstractNumId w:val="32"/>
  </w:num>
  <w:num w:numId="35">
    <w:abstractNumId w:val="33"/>
  </w:num>
  <w:num w:numId="36">
    <w:abstractNumId w:val="17"/>
  </w:num>
  <w:num w:numId="37">
    <w:abstractNumId w:val="47"/>
  </w:num>
  <w:num w:numId="38">
    <w:abstractNumId w:val="24"/>
  </w:num>
  <w:num w:numId="39">
    <w:abstractNumId w:val="50"/>
  </w:num>
  <w:num w:numId="40">
    <w:abstractNumId w:val="28"/>
  </w:num>
  <w:num w:numId="41">
    <w:abstractNumId w:val="41"/>
  </w:num>
  <w:num w:numId="42">
    <w:abstractNumId w:val="25"/>
  </w:num>
  <w:num w:numId="43">
    <w:abstractNumId w:val="26"/>
  </w:num>
  <w:num w:numId="44">
    <w:abstractNumId w:val="8"/>
  </w:num>
  <w:num w:numId="45">
    <w:abstractNumId w:val="45"/>
  </w:num>
  <w:num w:numId="46">
    <w:abstractNumId w:val="40"/>
  </w:num>
  <w:num w:numId="47">
    <w:abstractNumId w:val="29"/>
  </w:num>
  <w:num w:numId="48">
    <w:abstractNumId w:val="19"/>
  </w:num>
  <w:num w:numId="49">
    <w:abstractNumId w:val="46"/>
  </w:num>
  <w:num w:numId="50">
    <w:abstractNumId w:val="18"/>
  </w:num>
  <w:num w:numId="51">
    <w:abstractNumId w:val="35"/>
  </w:num>
  <w:numIdMacAtCleanup w:val="4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ệ Bùi">
    <w15:presenceInfo w15:providerId="Windows Live" w15:userId="51b176ceb74723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855"/>
    <w:rsid w:val="00000C6C"/>
    <w:rsid w:val="000012EA"/>
    <w:rsid w:val="00001FE9"/>
    <w:rsid w:val="0000420E"/>
    <w:rsid w:val="0000626B"/>
    <w:rsid w:val="000064AF"/>
    <w:rsid w:val="00006FEC"/>
    <w:rsid w:val="00012781"/>
    <w:rsid w:val="000175AB"/>
    <w:rsid w:val="00020877"/>
    <w:rsid w:val="00023914"/>
    <w:rsid w:val="00024F8B"/>
    <w:rsid w:val="000308D9"/>
    <w:rsid w:val="00032813"/>
    <w:rsid w:val="00032D7B"/>
    <w:rsid w:val="00032E6B"/>
    <w:rsid w:val="0003559F"/>
    <w:rsid w:val="00036FDE"/>
    <w:rsid w:val="000419A7"/>
    <w:rsid w:val="00042889"/>
    <w:rsid w:val="00043495"/>
    <w:rsid w:val="00046102"/>
    <w:rsid w:val="00051BFA"/>
    <w:rsid w:val="00053116"/>
    <w:rsid w:val="0005505C"/>
    <w:rsid w:val="00061855"/>
    <w:rsid w:val="0006421F"/>
    <w:rsid w:val="000649BD"/>
    <w:rsid w:val="00064CD1"/>
    <w:rsid w:val="000657E0"/>
    <w:rsid w:val="00066A27"/>
    <w:rsid w:val="000678C6"/>
    <w:rsid w:val="00071658"/>
    <w:rsid w:val="0007281B"/>
    <w:rsid w:val="0007352A"/>
    <w:rsid w:val="00075EBA"/>
    <w:rsid w:val="00076599"/>
    <w:rsid w:val="000777B6"/>
    <w:rsid w:val="0008175C"/>
    <w:rsid w:val="000818FB"/>
    <w:rsid w:val="00082919"/>
    <w:rsid w:val="0008726B"/>
    <w:rsid w:val="00092245"/>
    <w:rsid w:val="000936DA"/>
    <w:rsid w:val="000968D4"/>
    <w:rsid w:val="000A21B8"/>
    <w:rsid w:val="000A5EFF"/>
    <w:rsid w:val="000A6BAC"/>
    <w:rsid w:val="000A6D6B"/>
    <w:rsid w:val="000B4522"/>
    <w:rsid w:val="000B540B"/>
    <w:rsid w:val="000B66C0"/>
    <w:rsid w:val="000B6BBE"/>
    <w:rsid w:val="000B6F17"/>
    <w:rsid w:val="000B7161"/>
    <w:rsid w:val="000B7248"/>
    <w:rsid w:val="000B7BF3"/>
    <w:rsid w:val="000C1322"/>
    <w:rsid w:val="000C1441"/>
    <w:rsid w:val="000C1641"/>
    <w:rsid w:val="000C3B44"/>
    <w:rsid w:val="000C42C0"/>
    <w:rsid w:val="000C5F09"/>
    <w:rsid w:val="000C622C"/>
    <w:rsid w:val="000D3391"/>
    <w:rsid w:val="000D4136"/>
    <w:rsid w:val="000D4593"/>
    <w:rsid w:val="000E24FB"/>
    <w:rsid w:val="000E397D"/>
    <w:rsid w:val="000F1E18"/>
    <w:rsid w:val="000F2D4A"/>
    <w:rsid w:val="000F3B32"/>
    <w:rsid w:val="000F4064"/>
    <w:rsid w:val="000F428B"/>
    <w:rsid w:val="000F4603"/>
    <w:rsid w:val="000F4D85"/>
    <w:rsid w:val="00101196"/>
    <w:rsid w:val="00102211"/>
    <w:rsid w:val="001028A1"/>
    <w:rsid w:val="001028A6"/>
    <w:rsid w:val="001044DB"/>
    <w:rsid w:val="001069ED"/>
    <w:rsid w:val="00107D3E"/>
    <w:rsid w:val="00110972"/>
    <w:rsid w:val="00120B3A"/>
    <w:rsid w:val="00121918"/>
    <w:rsid w:val="001263FC"/>
    <w:rsid w:val="00127A1B"/>
    <w:rsid w:val="00130546"/>
    <w:rsid w:val="001319E7"/>
    <w:rsid w:val="00131CAC"/>
    <w:rsid w:val="00132624"/>
    <w:rsid w:val="001366AB"/>
    <w:rsid w:val="00143060"/>
    <w:rsid w:val="00143B71"/>
    <w:rsid w:val="001440FC"/>
    <w:rsid w:val="00144A2B"/>
    <w:rsid w:val="0014594F"/>
    <w:rsid w:val="001462B4"/>
    <w:rsid w:val="001462E6"/>
    <w:rsid w:val="001470F9"/>
    <w:rsid w:val="0015046B"/>
    <w:rsid w:val="0015053E"/>
    <w:rsid w:val="00151E48"/>
    <w:rsid w:val="0015205E"/>
    <w:rsid w:val="00156172"/>
    <w:rsid w:val="001561B7"/>
    <w:rsid w:val="00162939"/>
    <w:rsid w:val="00163173"/>
    <w:rsid w:val="001635C1"/>
    <w:rsid w:val="00163F08"/>
    <w:rsid w:val="00163FC7"/>
    <w:rsid w:val="001640AA"/>
    <w:rsid w:val="001646E4"/>
    <w:rsid w:val="00165EDB"/>
    <w:rsid w:val="001721FE"/>
    <w:rsid w:val="00180C8C"/>
    <w:rsid w:val="00180DE8"/>
    <w:rsid w:val="0018354F"/>
    <w:rsid w:val="001859AB"/>
    <w:rsid w:val="00185B2A"/>
    <w:rsid w:val="001918DB"/>
    <w:rsid w:val="00192969"/>
    <w:rsid w:val="00192A94"/>
    <w:rsid w:val="00192DD1"/>
    <w:rsid w:val="001A00D8"/>
    <w:rsid w:val="001A08FA"/>
    <w:rsid w:val="001A2242"/>
    <w:rsid w:val="001A225F"/>
    <w:rsid w:val="001B2905"/>
    <w:rsid w:val="001B2AB9"/>
    <w:rsid w:val="001B6156"/>
    <w:rsid w:val="001B661F"/>
    <w:rsid w:val="001B78AC"/>
    <w:rsid w:val="001C05E9"/>
    <w:rsid w:val="001C1C98"/>
    <w:rsid w:val="001C241E"/>
    <w:rsid w:val="001C427A"/>
    <w:rsid w:val="001C6057"/>
    <w:rsid w:val="001C63A3"/>
    <w:rsid w:val="001C77DD"/>
    <w:rsid w:val="001D035A"/>
    <w:rsid w:val="001D0D77"/>
    <w:rsid w:val="001D5184"/>
    <w:rsid w:val="001D68EF"/>
    <w:rsid w:val="001D730B"/>
    <w:rsid w:val="001D7AFE"/>
    <w:rsid w:val="001D7B49"/>
    <w:rsid w:val="001E19BE"/>
    <w:rsid w:val="001E1E49"/>
    <w:rsid w:val="001E3038"/>
    <w:rsid w:val="001E3F91"/>
    <w:rsid w:val="001F0877"/>
    <w:rsid w:val="001F13BF"/>
    <w:rsid w:val="001F1B13"/>
    <w:rsid w:val="001F351F"/>
    <w:rsid w:val="00200B11"/>
    <w:rsid w:val="00200F70"/>
    <w:rsid w:val="00210D34"/>
    <w:rsid w:val="00213E4E"/>
    <w:rsid w:val="0021444A"/>
    <w:rsid w:val="00216497"/>
    <w:rsid w:val="00220209"/>
    <w:rsid w:val="00220CB5"/>
    <w:rsid w:val="00222D64"/>
    <w:rsid w:val="00223032"/>
    <w:rsid w:val="00224BB6"/>
    <w:rsid w:val="002254C6"/>
    <w:rsid w:val="00225D22"/>
    <w:rsid w:val="0022666D"/>
    <w:rsid w:val="00227D14"/>
    <w:rsid w:val="002302EF"/>
    <w:rsid w:val="00231D27"/>
    <w:rsid w:val="00233F18"/>
    <w:rsid w:val="00240277"/>
    <w:rsid w:val="002406F3"/>
    <w:rsid w:val="00242378"/>
    <w:rsid w:val="002427E2"/>
    <w:rsid w:val="00242A38"/>
    <w:rsid w:val="00242CF0"/>
    <w:rsid w:val="00243BE7"/>
    <w:rsid w:val="002454C8"/>
    <w:rsid w:val="00245994"/>
    <w:rsid w:val="002474AB"/>
    <w:rsid w:val="0025267F"/>
    <w:rsid w:val="00253413"/>
    <w:rsid w:val="002546A5"/>
    <w:rsid w:val="00256394"/>
    <w:rsid w:val="0025757B"/>
    <w:rsid w:val="0026125D"/>
    <w:rsid w:val="002615FC"/>
    <w:rsid w:val="0026378F"/>
    <w:rsid w:val="002655DA"/>
    <w:rsid w:val="00266945"/>
    <w:rsid w:val="002703A5"/>
    <w:rsid w:val="00270CAC"/>
    <w:rsid w:val="0027256E"/>
    <w:rsid w:val="00272D18"/>
    <w:rsid w:val="00275DB5"/>
    <w:rsid w:val="0027788E"/>
    <w:rsid w:val="002778B2"/>
    <w:rsid w:val="0028004F"/>
    <w:rsid w:val="002855EE"/>
    <w:rsid w:val="0029086E"/>
    <w:rsid w:val="0029152E"/>
    <w:rsid w:val="00292141"/>
    <w:rsid w:val="002A12CA"/>
    <w:rsid w:val="002A2A45"/>
    <w:rsid w:val="002A2FC0"/>
    <w:rsid w:val="002A3C11"/>
    <w:rsid w:val="002A44F4"/>
    <w:rsid w:val="002A5C8E"/>
    <w:rsid w:val="002A6669"/>
    <w:rsid w:val="002A7BDD"/>
    <w:rsid w:val="002B2EA9"/>
    <w:rsid w:val="002B5743"/>
    <w:rsid w:val="002B5960"/>
    <w:rsid w:val="002B5F5A"/>
    <w:rsid w:val="002C11EB"/>
    <w:rsid w:val="002C3177"/>
    <w:rsid w:val="002C3259"/>
    <w:rsid w:val="002C4485"/>
    <w:rsid w:val="002C5ED7"/>
    <w:rsid w:val="002C6F97"/>
    <w:rsid w:val="002D060F"/>
    <w:rsid w:val="002D0BA6"/>
    <w:rsid w:val="002D16F4"/>
    <w:rsid w:val="002D18C5"/>
    <w:rsid w:val="002D18FF"/>
    <w:rsid w:val="002D51F9"/>
    <w:rsid w:val="002D5C16"/>
    <w:rsid w:val="002E650C"/>
    <w:rsid w:val="002E6C36"/>
    <w:rsid w:val="002E72A9"/>
    <w:rsid w:val="002F29DF"/>
    <w:rsid w:val="002F3681"/>
    <w:rsid w:val="002F5093"/>
    <w:rsid w:val="002F58A6"/>
    <w:rsid w:val="002F6A1A"/>
    <w:rsid w:val="00301729"/>
    <w:rsid w:val="003142F2"/>
    <w:rsid w:val="003147E5"/>
    <w:rsid w:val="00315EB2"/>
    <w:rsid w:val="003224F9"/>
    <w:rsid w:val="00322C9B"/>
    <w:rsid w:val="003241EC"/>
    <w:rsid w:val="00332B2A"/>
    <w:rsid w:val="00334901"/>
    <w:rsid w:val="00337B4C"/>
    <w:rsid w:val="00337C58"/>
    <w:rsid w:val="0034027B"/>
    <w:rsid w:val="00340604"/>
    <w:rsid w:val="00341D97"/>
    <w:rsid w:val="00343029"/>
    <w:rsid w:val="0034391F"/>
    <w:rsid w:val="003510E3"/>
    <w:rsid w:val="003540AC"/>
    <w:rsid w:val="00366214"/>
    <w:rsid w:val="00367E92"/>
    <w:rsid w:val="00372545"/>
    <w:rsid w:val="00373A98"/>
    <w:rsid w:val="0038710F"/>
    <w:rsid w:val="003916B8"/>
    <w:rsid w:val="003918B2"/>
    <w:rsid w:val="003931E7"/>
    <w:rsid w:val="00395895"/>
    <w:rsid w:val="003A0BEE"/>
    <w:rsid w:val="003A34FE"/>
    <w:rsid w:val="003A40D4"/>
    <w:rsid w:val="003A4ACB"/>
    <w:rsid w:val="003A4CA6"/>
    <w:rsid w:val="003A5E36"/>
    <w:rsid w:val="003A6197"/>
    <w:rsid w:val="003B30C7"/>
    <w:rsid w:val="003B5E0E"/>
    <w:rsid w:val="003B617E"/>
    <w:rsid w:val="003C0325"/>
    <w:rsid w:val="003C0441"/>
    <w:rsid w:val="003C1390"/>
    <w:rsid w:val="003C7DF3"/>
    <w:rsid w:val="003D319B"/>
    <w:rsid w:val="003E29F5"/>
    <w:rsid w:val="003E4117"/>
    <w:rsid w:val="003E7AF7"/>
    <w:rsid w:val="003F0957"/>
    <w:rsid w:val="003F4E83"/>
    <w:rsid w:val="0040258E"/>
    <w:rsid w:val="0040391B"/>
    <w:rsid w:val="004044A0"/>
    <w:rsid w:val="00407784"/>
    <w:rsid w:val="00410307"/>
    <w:rsid w:val="00411B26"/>
    <w:rsid w:val="00412F64"/>
    <w:rsid w:val="00414081"/>
    <w:rsid w:val="0041556C"/>
    <w:rsid w:val="00417928"/>
    <w:rsid w:val="0042517F"/>
    <w:rsid w:val="00427878"/>
    <w:rsid w:val="004305C7"/>
    <w:rsid w:val="004367A3"/>
    <w:rsid w:val="00440B37"/>
    <w:rsid w:val="004500E2"/>
    <w:rsid w:val="004517EE"/>
    <w:rsid w:val="004531B5"/>
    <w:rsid w:val="00453955"/>
    <w:rsid w:val="004568E5"/>
    <w:rsid w:val="00463D1C"/>
    <w:rsid w:val="00466B47"/>
    <w:rsid w:val="00466DA7"/>
    <w:rsid w:val="0046767F"/>
    <w:rsid w:val="00476438"/>
    <w:rsid w:val="00477BB5"/>
    <w:rsid w:val="00481DE3"/>
    <w:rsid w:val="0048559B"/>
    <w:rsid w:val="00490D6B"/>
    <w:rsid w:val="00491241"/>
    <w:rsid w:val="0049282E"/>
    <w:rsid w:val="00493F0F"/>
    <w:rsid w:val="00494206"/>
    <w:rsid w:val="00495216"/>
    <w:rsid w:val="00495338"/>
    <w:rsid w:val="00495AE5"/>
    <w:rsid w:val="004A08D3"/>
    <w:rsid w:val="004A2EC0"/>
    <w:rsid w:val="004A3046"/>
    <w:rsid w:val="004A318D"/>
    <w:rsid w:val="004A3F79"/>
    <w:rsid w:val="004A4509"/>
    <w:rsid w:val="004A4D89"/>
    <w:rsid w:val="004A4F04"/>
    <w:rsid w:val="004B2511"/>
    <w:rsid w:val="004B274E"/>
    <w:rsid w:val="004B2B85"/>
    <w:rsid w:val="004B2CCE"/>
    <w:rsid w:val="004B32DA"/>
    <w:rsid w:val="004B4BF6"/>
    <w:rsid w:val="004B7E54"/>
    <w:rsid w:val="004C0BA6"/>
    <w:rsid w:val="004C49ED"/>
    <w:rsid w:val="004C7C75"/>
    <w:rsid w:val="004D0210"/>
    <w:rsid w:val="004D5D5C"/>
    <w:rsid w:val="0050292A"/>
    <w:rsid w:val="0050498B"/>
    <w:rsid w:val="00505902"/>
    <w:rsid w:val="0050764E"/>
    <w:rsid w:val="00507D74"/>
    <w:rsid w:val="00510909"/>
    <w:rsid w:val="00510FAB"/>
    <w:rsid w:val="00511681"/>
    <w:rsid w:val="00511C02"/>
    <w:rsid w:val="00512056"/>
    <w:rsid w:val="00512729"/>
    <w:rsid w:val="00512859"/>
    <w:rsid w:val="00515AAC"/>
    <w:rsid w:val="00516047"/>
    <w:rsid w:val="00517765"/>
    <w:rsid w:val="00517B6F"/>
    <w:rsid w:val="00520BCB"/>
    <w:rsid w:val="00522321"/>
    <w:rsid w:val="00522D13"/>
    <w:rsid w:val="0052606C"/>
    <w:rsid w:val="00526DC0"/>
    <w:rsid w:val="00527671"/>
    <w:rsid w:val="00530F72"/>
    <w:rsid w:val="00531F29"/>
    <w:rsid w:val="00533721"/>
    <w:rsid w:val="005378BF"/>
    <w:rsid w:val="005429BE"/>
    <w:rsid w:val="00544697"/>
    <w:rsid w:val="00546068"/>
    <w:rsid w:val="005464CB"/>
    <w:rsid w:val="005534E4"/>
    <w:rsid w:val="00565C59"/>
    <w:rsid w:val="00566443"/>
    <w:rsid w:val="005703FA"/>
    <w:rsid w:val="00570EF4"/>
    <w:rsid w:val="005719FB"/>
    <w:rsid w:val="005728F0"/>
    <w:rsid w:val="00573D3B"/>
    <w:rsid w:val="00582183"/>
    <w:rsid w:val="005826DE"/>
    <w:rsid w:val="00584CD4"/>
    <w:rsid w:val="00585F4E"/>
    <w:rsid w:val="00591085"/>
    <w:rsid w:val="005956C6"/>
    <w:rsid w:val="00596DFC"/>
    <w:rsid w:val="0059781D"/>
    <w:rsid w:val="00597ACF"/>
    <w:rsid w:val="005A377E"/>
    <w:rsid w:val="005A51C3"/>
    <w:rsid w:val="005A5770"/>
    <w:rsid w:val="005A5B19"/>
    <w:rsid w:val="005A7D27"/>
    <w:rsid w:val="005B0410"/>
    <w:rsid w:val="005B0CD2"/>
    <w:rsid w:val="005B494A"/>
    <w:rsid w:val="005B7357"/>
    <w:rsid w:val="005B7E33"/>
    <w:rsid w:val="005C2261"/>
    <w:rsid w:val="005C29A7"/>
    <w:rsid w:val="005C6148"/>
    <w:rsid w:val="005D3538"/>
    <w:rsid w:val="005D4B5E"/>
    <w:rsid w:val="005D68FF"/>
    <w:rsid w:val="005D6AC9"/>
    <w:rsid w:val="005D6CF1"/>
    <w:rsid w:val="005E2B62"/>
    <w:rsid w:val="005E2BE2"/>
    <w:rsid w:val="005E4772"/>
    <w:rsid w:val="005E55C6"/>
    <w:rsid w:val="005E68CE"/>
    <w:rsid w:val="005F21D8"/>
    <w:rsid w:val="00601090"/>
    <w:rsid w:val="00602100"/>
    <w:rsid w:val="00605973"/>
    <w:rsid w:val="00607962"/>
    <w:rsid w:val="006106AF"/>
    <w:rsid w:val="00611AC4"/>
    <w:rsid w:val="006124BA"/>
    <w:rsid w:val="006149CC"/>
    <w:rsid w:val="00616420"/>
    <w:rsid w:val="00616572"/>
    <w:rsid w:val="00617CC7"/>
    <w:rsid w:val="00620688"/>
    <w:rsid w:val="0062084E"/>
    <w:rsid w:val="006208DA"/>
    <w:rsid w:val="00625D4A"/>
    <w:rsid w:val="00625E8F"/>
    <w:rsid w:val="00626D67"/>
    <w:rsid w:val="006273EE"/>
    <w:rsid w:val="006322F7"/>
    <w:rsid w:val="00632D4C"/>
    <w:rsid w:val="006354F5"/>
    <w:rsid w:val="006372FC"/>
    <w:rsid w:val="00641168"/>
    <w:rsid w:val="006411A9"/>
    <w:rsid w:val="006429E4"/>
    <w:rsid w:val="006446A8"/>
    <w:rsid w:val="00646A53"/>
    <w:rsid w:val="00652370"/>
    <w:rsid w:val="0065256E"/>
    <w:rsid w:val="00662211"/>
    <w:rsid w:val="0066625C"/>
    <w:rsid w:val="0067227D"/>
    <w:rsid w:val="006729B2"/>
    <w:rsid w:val="00673C34"/>
    <w:rsid w:val="0067457F"/>
    <w:rsid w:val="00674E7A"/>
    <w:rsid w:val="0068003F"/>
    <w:rsid w:val="00685195"/>
    <w:rsid w:val="00685A63"/>
    <w:rsid w:val="00685E01"/>
    <w:rsid w:val="00686042"/>
    <w:rsid w:val="00687953"/>
    <w:rsid w:val="00687B4D"/>
    <w:rsid w:val="00687D1A"/>
    <w:rsid w:val="00690D36"/>
    <w:rsid w:val="0069113E"/>
    <w:rsid w:val="00691AA0"/>
    <w:rsid w:val="006924B5"/>
    <w:rsid w:val="00693000"/>
    <w:rsid w:val="006935E4"/>
    <w:rsid w:val="00695CC7"/>
    <w:rsid w:val="006A0F8F"/>
    <w:rsid w:val="006A3F5F"/>
    <w:rsid w:val="006A4FFB"/>
    <w:rsid w:val="006A7447"/>
    <w:rsid w:val="006B094C"/>
    <w:rsid w:val="006B0F1C"/>
    <w:rsid w:val="006B30DB"/>
    <w:rsid w:val="006B6CA9"/>
    <w:rsid w:val="006B7A75"/>
    <w:rsid w:val="006B7E90"/>
    <w:rsid w:val="006C2CE0"/>
    <w:rsid w:val="006C37F5"/>
    <w:rsid w:val="006C57EE"/>
    <w:rsid w:val="006C7F73"/>
    <w:rsid w:val="006D0894"/>
    <w:rsid w:val="006D1040"/>
    <w:rsid w:val="006D122E"/>
    <w:rsid w:val="006D29E4"/>
    <w:rsid w:val="006D5255"/>
    <w:rsid w:val="006D546B"/>
    <w:rsid w:val="006D585F"/>
    <w:rsid w:val="006D6051"/>
    <w:rsid w:val="006D7702"/>
    <w:rsid w:val="006E0F85"/>
    <w:rsid w:val="006E1221"/>
    <w:rsid w:val="006E26BF"/>
    <w:rsid w:val="006E2F71"/>
    <w:rsid w:val="006E6694"/>
    <w:rsid w:val="006E745E"/>
    <w:rsid w:val="006F0101"/>
    <w:rsid w:val="006F3473"/>
    <w:rsid w:val="006F5A4C"/>
    <w:rsid w:val="00700BAE"/>
    <w:rsid w:val="007060A5"/>
    <w:rsid w:val="00710E61"/>
    <w:rsid w:val="00715016"/>
    <w:rsid w:val="00722E96"/>
    <w:rsid w:val="007239A8"/>
    <w:rsid w:val="0072566C"/>
    <w:rsid w:val="0073001F"/>
    <w:rsid w:val="00730B34"/>
    <w:rsid w:val="00730F35"/>
    <w:rsid w:val="00731320"/>
    <w:rsid w:val="00732B0C"/>
    <w:rsid w:val="00734C2E"/>
    <w:rsid w:val="00740AEB"/>
    <w:rsid w:val="007420D7"/>
    <w:rsid w:val="0074238E"/>
    <w:rsid w:val="00744463"/>
    <w:rsid w:val="00753684"/>
    <w:rsid w:val="00754088"/>
    <w:rsid w:val="00760E25"/>
    <w:rsid w:val="007619A3"/>
    <w:rsid w:val="00761C4E"/>
    <w:rsid w:val="00765469"/>
    <w:rsid w:val="00770B99"/>
    <w:rsid w:val="0077247B"/>
    <w:rsid w:val="00772B4D"/>
    <w:rsid w:val="00773994"/>
    <w:rsid w:val="007761EB"/>
    <w:rsid w:val="00776A77"/>
    <w:rsid w:val="00785B9E"/>
    <w:rsid w:val="00786462"/>
    <w:rsid w:val="00790989"/>
    <w:rsid w:val="00791320"/>
    <w:rsid w:val="00792AE1"/>
    <w:rsid w:val="0079360A"/>
    <w:rsid w:val="00793C02"/>
    <w:rsid w:val="0079477F"/>
    <w:rsid w:val="00796B5B"/>
    <w:rsid w:val="007A2E0E"/>
    <w:rsid w:val="007A2FA7"/>
    <w:rsid w:val="007A377D"/>
    <w:rsid w:val="007A37BD"/>
    <w:rsid w:val="007A53E3"/>
    <w:rsid w:val="007A5646"/>
    <w:rsid w:val="007A663A"/>
    <w:rsid w:val="007A7D82"/>
    <w:rsid w:val="007B0A35"/>
    <w:rsid w:val="007B6424"/>
    <w:rsid w:val="007C01DF"/>
    <w:rsid w:val="007C05A6"/>
    <w:rsid w:val="007C28B3"/>
    <w:rsid w:val="007C4B8B"/>
    <w:rsid w:val="007C67D8"/>
    <w:rsid w:val="007D0A84"/>
    <w:rsid w:val="007D2DE8"/>
    <w:rsid w:val="007D3D22"/>
    <w:rsid w:val="007D3F05"/>
    <w:rsid w:val="007D56B3"/>
    <w:rsid w:val="007D6B9D"/>
    <w:rsid w:val="007D7A38"/>
    <w:rsid w:val="007E4104"/>
    <w:rsid w:val="007E5EE9"/>
    <w:rsid w:val="007F0419"/>
    <w:rsid w:val="007F0E67"/>
    <w:rsid w:val="007F2B91"/>
    <w:rsid w:val="00802482"/>
    <w:rsid w:val="00805C37"/>
    <w:rsid w:val="008101C1"/>
    <w:rsid w:val="00810D30"/>
    <w:rsid w:val="008111A6"/>
    <w:rsid w:val="008111C4"/>
    <w:rsid w:val="0081274F"/>
    <w:rsid w:val="008129E1"/>
    <w:rsid w:val="008179AF"/>
    <w:rsid w:val="008208C4"/>
    <w:rsid w:val="008219E0"/>
    <w:rsid w:val="00822A64"/>
    <w:rsid w:val="00822FE7"/>
    <w:rsid w:val="00823D0E"/>
    <w:rsid w:val="00824448"/>
    <w:rsid w:val="00824B10"/>
    <w:rsid w:val="008307AD"/>
    <w:rsid w:val="00830C28"/>
    <w:rsid w:val="00832263"/>
    <w:rsid w:val="00832E9E"/>
    <w:rsid w:val="00833757"/>
    <w:rsid w:val="0083429A"/>
    <w:rsid w:val="0083481B"/>
    <w:rsid w:val="00841662"/>
    <w:rsid w:val="00841818"/>
    <w:rsid w:val="00842289"/>
    <w:rsid w:val="0084602C"/>
    <w:rsid w:val="00850DDA"/>
    <w:rsid w:val="00852749"/>
    <w:rsid w:val="00854C5B"/>
    <w:rsid w:val="008552BB"/>
    <w:rsid w:val="0085587E"/>
    <w:rsid w:val="008571E6"/>
    <w:rsid w:val="00860D19"/>
    <w:rsid w:val="008646AA"/>
    <w:rsid w:val="008718F6"/>
    <w:rsid w:val="008722B5"/>
    <w:rsid w:val="00873E0F"/>
    <w:rsid w:val="00874002"/>
    <w:rsid w:val="008754C6"/>
    <w:rsid w:val="008756FA"/>
    <w:rsid w:val="008771BC"/>
    <w:rsid w:val="00882105"/>
    <w:rsid w:val="0088297A"/>
    <w:rsid w:val="00884754"/>
    <w:rsid w:val="00885828"/>
    <w:rsid w:val="0088598A"/>
    <w:rsid w:val="0089077B"/>
    <w:rsid w:val="00891AE1"/>
    <w:rsid w:val="00892413"/>
    <w:rsid w:val="0089546F"/>
    <w:rsid w:val="0089602F"/>
    <w:rsid w:val="00897874"/>
    <w:rsid w:val="008A550C"/>
    <w:rsid w:val="008A74B6"/>
    <w:rsid w:val="008B4A5B"/>
    <w:rsid w:val="008B5973"/>
    <w:rsid w:val="008C0C8E"/>
    <w:rsid w:val="008C1244"/>
    <w:rsid w:val="008C2760"/>
    <w:rsid w:val="008C2D3B"/>
    <w:rsid w:val="008C39CD"/>
    <w:rsid w:val="008C3DA0"/>
    <w:rsid w:val="008D080A"/>
    <w:rsid w:val="008D136F"/>
    <w:rsid w:val="008D694A"/>
    <w:rsid w:val="008D75EB"/>
    <w:rsid w:val="008E55A6"/>
    <w:rsid w:val="008F0A40"/>
    <w:rsid w:val="008F3A79"/>
    <w:rsid w:val="008F4ADB"/>
    <w:rsid w:val="008F6358"/>
    <w:rsid w:val="008F6806"/>
    <w:rsid w:val="00903D69"/>
    <w:rsid w:val="0090494F"/>
    <w:rsid w:val="00905C06"/>
    <w:rsid w:val="009118D2"/>
    <w:rsid w:val="00913EEA"/>
    <w:rsid w:val="00916548"/>
    <w:rsid w:val="009165B5"/>
    <w:rsid w:val="00916D44"/>
    <w:rsid w:val="00916DA8"/>
    <w:rsid w:val="0092047C"/>
    <w:rsid w:val="009223E6"/>
    <w:rsid w:val="00922E95"/>
    <w:rsid w:val="009248CD"/>
    <w:rsid w:val="009258CD"/>
    <w:rsid w:val="00925BFC"/>
    <w:rsid w:val="00927237"/>
    <w:rsid w:val="00927323"/>
    <w:rsid w:val="00932D2C"/>
    <w:rsid w:val="00934F9E"/>
    <w:rsid w:val="009363CC"/>
    <w:rsid w:val="00936A53"/>
    <w:rsid w:val="00941149"/>
    <w:rsid w:val="00942250"/>
    <w:rsid w:val="009423DC"/>
    <w:rsid w:val="0094496E"/>
    <w:rsid w:val="00945749"/>
    <w:rsid w:val="00951019"/>
    <w:rsid w:val="009516DE"/>
    <w:rsid w:val="00952090"/>
    <w:rsid w:val="0095236D"/>
    <w:rsid w:val="009529DA"/>
    <w:rsid w:val="00954D51"/>
    <w:rsid w:val="00955EE7"/>
    <w:rsid w:val="0096052A"/>
    <w:rsid w:val="00972F58"/>
    <w:rsid w:val="009732AE"/>
    <w:rsid w:val="00973F1B"/>
    <w:rsid w:val="00976214"/>
    <w:rsid w:val="00976611"/>
    <w:rsid w:val="00976CB1"/>
    <w:rsid w:val="00977F06"/>
    <w:rsid w:val="00982FFA"/>
    <w:rsid w:val="00983CC8"/>
    <w:rsid w:val="00990667"/>
    <w:rsid w:val="00990EA7"/>
    <w:rsid w:val="009927CC"/>
    <w:rsid w:val="0099280A"/>
    <w:rsid w:val="009944C9"/>
    <w:rsid w:val="00995A00"/>
    <w:rsid w:val="009967D7"/>
    <w:rsid w:val="00996DFB"/>
    <w:rsid w:val="00997A12"/>
    <w:rsid w:val="009A1C2C"/>
    <w:rsid w:val="009A6F05"/>
    <w:rsid w:val="009B0F25"/>
    <w:rsid w:val="009B135A"/>
    <w:rsid w:val="009B3006"/>
    <w:rsid w:val="009B613D"/>
    <w:rsid w:val="009C181C"/>
    <w:rsid w:val="009C4C25"/>
    <w:rsid w:val="009C64C7"/>
    <w:rsid w:val="009C6954"/>
    <w:rsid w:val="009C6CB7"/>
    <w:rsid w:val="009C7087"/>
    <w:rsid w:val="009D055A"/>
    <w:rsid w:val="009D4118"/>
    <w:rsid w:val="009E0642"/>
    <w:rsid w:val="009E1C42"/>
    <w:rsid w:val="009E4189"/>
    <w:rsid w:val="009E4D39"/>
    <w:rsid w:val="009E5E87"/>
    <w:rsid w:val="009E77CD"/>
    <w:rsid w:val="009E7E43"/>
    <w:rsid w:val="009F13AE"/>
    <w:rsid w:val="009F2638"/>
    <w:rsid w:val="009F508B"/>
    <w:rsid w:val="009F76CF"/>
    <w:rsid w:val="00A03445"/>
    <w:rsid w:val="00A03E3D"/>
    <w:rsid w:val="00A06971"/>
    <w:rsid w:val="00A10F3C"/>
    <w:rsid w:val="00A121D8"/>
    <w:rsid w:val="00A12DDA"/>
    <w:rsid w:val="00A144E9"/>
    <w:rsid w:val="00A14D85"/>
    <w:rsid w:val="00A16910"/>
    <w:rsid w:val="00A20C85"/>
    <w:rsid w:val="00A21377"/>
    <w:rsid w:val="00A27C4C"/>
    <w:rsid w:val="00A328BC"/>
    <w:rsid w:val="00A32C5B"/>
    <w:rsid w:val="00A33BF0"/>
    <w:rsid w:val="00A33F5D"/>
    <w:rsid w:val="00A368FE"/>
    <w:rsid w:val="00A36DBE"/>
    <w:rsid w:val="00A45D99"/>
    <w:rsid w:val="00A50E10"/>
    <w:rsid w:val="00A510E6"/>
    <w:rsid w:val="00A520AB"/>
    <w:rsid w:val="00A52256"/>
    <w:rsid w:val="00A54EB5"/>
    <w:rsid w:val="00A573A3"/>
    <w:rsid w:val="00A57645"/>
    <w:rsid w:val="00A6092E"/>
    <w:rsid w:val="00A61130"/>
    <w:rsid w:val="00A64047"/>
    <w:rsid w:val="00A65911"/>
    <w:rsid w:val="00A65CE1"/>
    <w:rsid w:val="00A65EB7"/>
    <w:rsid w:val="00A66DD9"/>
    <w:rsid w:val="00A7349B"/>
    <w:rsid w:val="00A7615F"/>
    <w:rsid w:val="00A761B9"/>
    <w:rsid w:val="00A762EE"/>
    <w:rsid w:val="00A77777"/>
    <w:rsid w:val="00A82072"/>
    <w:rsid w:val="00A873BC"/>
    <w:rsid w:val="00A87859"/>
    <w:rsid w:val="00A90BB3"/>
    <w:rsid w:val="00A91938"/>
    <w:rsid w:val="00A93577"/>
    <w:rsid w:val="00A96FFC"/>
    <w:rsid w:val="00AA1E73"/>
    <w:rsid w:val="00AA27E6"/>
    <w:rsid w:val="00AA5A08"/>
    <w:rsid w:val="00AA62A2"/>
    <w:rsid w:val="00AA7D87"/>
    <w:rsid w:val="00AB3518"/>
    <w:rsid w:val="00AB428E"/>
    <w:rsid w:val="00AB4446"/>
    <w:rsid w:val="00AB4DE3"/>
    <w:rsid w:val="00AC4081"/>
    <w:rsid w:val="00AC753F"/>
    <w:rsid w:val="00AD4158"/>
    <w:rsid w:val="00AD518C"/>
    <w:rsid w:val="00AD5ADC"/>
    <w:rsid w:val="00AE02ED"/>
    <w:rsid w:val="00AE0BB0"/>
    <w:rsid w:val="00AE0BCE"/>
    <w:rsid w:val="00AE1CD3"/>
    <w:rsid w:val="00AE50F4"/>
    <w:rsid w:val="00AE746F"/>
    <w:rsid w:val="00AE7CA5"/>
    <w:rsid w:val="00AF1E66"/>
    <w:rsid w:val="00AF30D7"/>
    <w:rsid w:val="00AF66B3"/>
    <w:rsid w:val="00B008CB"/>
    <w:rsid w:val="00B01F18"/>
    <w:rsid w:val="00B02CCF"/>
    <w:rsid w:val="00B03871"/>
    <w:rsid w:val="00B0390E"/>
    <w:rsid w:val="00B04719"/>
    <w:rsid w:val="00B04D1F"/>
    <w:rsid w:val="00B04EDD"/>
    <w:rsid w:val="00B104E5"/>
    <w:rsid w:val="00B1056D"/>
    <w:rsid w:val="00B11C20"/>
    <w:rsid w:val="00B155E0"/>
    <w:rsid w:val="00B16BC7"/>
    <w:rsid w:val="00B17409"/>
    <w:rsid w:val="00B207D7"/>
    <w:rsid w:val="00B25F15"/>
    <w:rsid w:val="00B3463F"/>
    <w:rsid w:val="00B36682"/>
    <w:rsid w:val="00B36832"/>
    <w:rsid w:val="00B3755E"/>
    <w:rsid w:val="00B37CF8"/>
    <w:rsid w:val="00B41A05"/>
    <w:rsid w:val="00B42301"/>
    <w:rsid w:val="00B42620"/>
    <w:rsid w:val="00B42A04"/>
    <w:rsid w:val="00B43BD0"/>
    <w:rsid w:val="00B475EC"/>
    <w:rsid w:val="00B47A6A"/>
    <w:rsid w:val="00B52DDC"/>
    <w:rsid w:val="00B57ABF"/>
    <w:rsid w:val="00B57E92"/>
    <w:rsid w:val="00B63022"/>
    <w:rsid w:val="00B65E39"/>
    <w:rsid w:val="00B70488"/>
    <w:rsid w:val="00B73F92"/>
    <w:rsid w:val="00B86125"/>
    <w:rsid w:val="00B86E0A"/>
    <w:rsid w:val="00B878FA"/>
    <w:rsid w:val="00B9108E"/>
    <w:rsid w:val="00B925BC"/>
    <w:rsid w:val="00B97DF0"/>
    <w:rsid w:val="00BA2ABF"/>
    <w:rsid w:val="00BA3140"/>
    <w:rsid w:val="00BA3F6F"/>
    <w:rsid w:val="00BA5CE5"/>
    <w:rsid w:val="00BA7A41"/>
    <w:rsid w:val="00BB3888"/>
    <w:rsid w:val="00BB71A4"/>
    <w:rsid w:val="00BC2CA7"/>
    <w:rsid w:val="00BD0236"/>
    <w:rsid w:val="00BD079D"/>
    <w:rsid w:val="00BD21DA"/>
    <w:rsid w:val="00BE4D13"/>
    <w:rsid w:val="00BE5A5C"/>
    <w:rsid w:val="00BE78DC"/>
    <w:rsid w:val="00BF212E"/>
    <w:rsid w:val="00BF4773"/>
    <w:rsid w:val="00BF63A0"/>
    <w:rsid w:val="00BF7C8E"/>
    <w:rsid w:val="00C00642"/>
    <w:rsid w:val="00C014E9"/>
    <w:rsid w:val="00C03E12"/>
    <w:rsid w:val="00C05964"/>
    <w:rsid w:val="00C0682F"/>
    <w:rsid w:val="00C06CF1"/>
    <w:rsid w:val="00C075B5"/>
    <w:rsid w:val="00C11DED"/>
    <w:rsid w:val="00C1624A"/>
    <w:rsid w:val="00C1658A"/>
    <w:rsid w:val="00C211E0"/>
    <w:rsid w:val="00C24DC5"/>
    <w:rsid w:val="00C25E15"/>
    <w:rsid w:val="00C26FA6"/>
    <w:rsid w:val="00C270C4"/>
    <w:rsid w:val="00C27AA3"/>
    <w:rsid w:val="00C27C47"/>
    <w:rsid w:val="00C27FDA"/>
    <w:rsid w:val="00C3244F"/>
    <w:rsid w:val="00C36695"/>
    <w:rsid w:val="00C400E4"/>
    <w:rsid w:val="00C4154C"/>
    <w:rsid w:val="00C417A5"/>
    <w:rsid w:val="00C42154"/>
    <w:rsid w:val="00C521F7"/>
    <w:rsid w:val="00C5431F"/>
    <w:rsid w:val="00C560B3"/>
    <w:rsid w:val="00C60FC6"/>
    <w:rsid w:val="00C66D9F"/>
    <w:rsid w:val="00C70602"/>
    <w:rsid w:val="00C74010"/>
    <w:rsid w:val="00C74720"/>
    <w:rsid w:val="00C74792"/>
    <w:rsid w:val="00C761A1"/>
    <w:rsid w:val="00C80DA8"/>
    <w:rsid w:val="00C82154"/>
    <w:rsid w:val="00C846CF"/>
    <w:rsid w:val="00C84B15"/>
    <w:rsid w:val="00C90587"/>
    <w:rsid w:val="00C913CC"/>
    <w:rsid w:val="00C91EAF"/>
    <w:rsid w:val="00C93492"/>
    <w:rsid w:val="00CA0282"/>
    <w:rsid w:val="00CA13DD"/>
    <w:rsid w:val="00CA1809"/>
    <w:rsid w:val="00CA26B3"/>
    <w:rsid w:val="00CA2E13"/>
    <w:rsid w:val="00CA6F96"/>
    <w:rsid w:val="00CB0344"/>
    <w:rsid w:val="00CB3202"/>
    <w:rsid w:val="00CB3C93"/>
    <w:rsid w:val="00CD0B7D"/>
    <w:rsid w:val="00CD0B9D"/>
    <w:rsid w:val="00CD1681"/>
    <w:rsid w:val="00CD23E3"/>
    <w:rsid w:val="00CD2AA9"/>
    <w:rsid w:val="00CE14E8"/>
    <w:rsid w:val="00CE6C3D"/>
    <w:rsid w:val="00CF0B23"/>
    <w:rsid w:val="00CF1063"/>
    <w:rsid w:val="00CF3C6A"/>
    <w:rsid w:val="00D053BA"/>
    <w:rsid w:val="00D0572A"/>
    <w:rsid w:val="00D13DBB"/>
    <w:rsid w:val="00D14CD1"/>
    <w:rsid w:val="00D16070"/>
    <w:rsid w:val="00D1641A"/>
    <w:rsid w:val="00D20D5F"/>
    <w:rsid w:val="00D22FAE"/>
    <w:rsid w:val="00D2334D"/>
    <w:rsid w:val="00D31594"/>
    <w:rsid w:val="00D33439"/>
    <w:rsid w:val="00D3622F"/>
    <w:rsid w:val="00D4069A"/>
    <w:rsid w:val="00D43DB0"/>
    <w:rsid w:val="00D46376"/>
    <w:rsid w:val="00D4767E"/>
    <w:rsid w:val="00D47BE2"/>
    <w:rsid w:val="00D514AE"/>
    <w:rsid w:val="00D530AC"/>
    <w:rsid w:val="00D54557"/>
    <w:rsid w:val="00D550B7"/>
    <w:rsid w:val="00D57858"/>
    <w:rsid w:val="00D62E59"/>
    <w:rsid w:val="00D64947"/>
    <w:rsid w:val="00D71691"/>
    <w:rsid w:val="00D729E1"/>
    <w:rsid w:val="00D80023"/>
    <w:rsid w:val="00D82B0D"/>
    <w:rsid w:val="00D831A3"/>
    <w:rsid w:val="00D8420B"/>
    <w:rsid w:val="00D86934"/>
    <w:rsid w:val="00D93C42"/>
    <w:rsid w:val="00D94541"/>
    <w:rsid w:val="00D94643"/>
    <w:rsid w:val="00D95F68"/>
    <w:rsid w:val="00D9695D"/>
    <w:rsid w:val="00D9746C"/>
    <w:rsid w:val="00D97DC0"/>
    <w:rsid w:val="00DA26F0"/>
    <w:rsid w:val="00DA3E5D"/>
    <w:rsid w:val="00DA7316"/>
    <w:rsid w:val="00DA7CA2"/>
    <w:rsid w:val="00DB0A5B"/>
    <w:rsid w:val="00DB14CF"/>
    <w:rsid w:val="00DB23DA"/>
    <w:rsid w:val="00DB35D8"/>
    <w:rsid w:val="00DB4970"/>
    <w:rsid w:val="00DB58C4"/>
    <w:rsid w:val="00DB5FB8"/>
    <w:rsid w:val="00DB61CD"/>
    <w:rsid w:val="00DB6C0E"/>
    <w:rsid w:val="00DB75F1"/>
    <w:rsid w:val="00DC0852"/>
    <w:rsid w:val="00DC1141"/>
    <w:rsid w:val="00DC4537"/>
    <w:rsid w:val="00DC667C"/>
    <w:rsid w:val="00DC7949"/>
    <w:rsid w:val="00DD011E"/>
    <w:rsid w:val="00DE17FC"/>
    <w:rsid w:val="00DE1BC7"/>
    <w:rsid w:val="00DE2B82"/>
    <w:rsid w:val="00DE468D"/>
    <w:rsid w:val="00DE6B77"/>
    <w:rsid w:val="00DF07B3"/>
    <w:rsid w:val="00DF50D3"/>
    <w:rsid w:val="00E01432"/>
    <w:rsid w:val="00E01D99"/>
    <w:rsid w:val="00E03900"/>
    <w:rsid w:val="00E04E10"/>
    <w:rsid w:val="00E07636"/>
    <w:rsid w:val="00E12197"/>
    <w:rsid w:val="00E14A7F"/>
    <w:rsid w:val="00E15C52"/>
    <w:rsid w:val="00E169DE"/>
    <w:rsid w:val="00E16C6E"/>
    <w:rsid w:val="00E16E41"/>
    <w:rsid w:val="00E2207E"/>
    <w:rsid w:val="00E2318A"/>
    <w:rsid w:val="00E266A6"/>
    <w:rsid w:val="00E32CAD"/>
    <w:rsid w:val="00E3331F"/>
    <w:rsid w:val="00E335E3"/>
    <w:rsid w:val="00E34449"/>
    <w:rsid w:val="00E3515D"/>
    <w:rsid w:val="00E36243"/>
    <w:rsid w:val="00E36664"/>
    <w:rsid w:val="00E36EA1"/>
    <w:rsid w:val="00E37A6B"/>
    <w:rsid w:val="00E37D4D"/>
    <w:rsid w:val="00E419C2"/>
    <w:rsid w:val="00E43225"/>
    <w:rsid w:val="00E46286"/>
    <w:rsid w:val="00E565F1"/>
    <w:rsid w:val="00E57016"/>
    <w:rsid w:val="00E576AA"/>
    <w:rsid w:val="00E620F3"/>
    <w:rsid w:val="00E63CA5"/>
    <w:rsid w:val="00E648A5"/>
    <w:rsid w:val="00E66199"/>
    <w:rsid w:val="00E72DF2"/>
    <w:rsid w:val="00E76491"/>
    <w:rsid w:val="00E7767D"/>
    <w:rsid w:val="00E800F6"/>
    <w:rsid w:val="00E83730"/>
    <w:rsid w:val="00E906A2"/>
    <w:rsid w:val="00E92699"/>
    <w:rsid w:val="00E928AE"/>
    <w:rsid w:val="00E92B4A"/>
    <w:rsid w:val="00E94A58"/>
    <w:rsid w:val="00E9596F"/>
    <w:rsid w:val="00E97751"/>
    <w:rsid w:val="00EA0380"/>
    <w:rsid w:val="00EA08FB"/>
    <w:rsid w:val="00EA1633"/>
    <w:rsid w:val="00EA1A76"/>
    <w:rsid w:val="00EA48BA"/>
    <w:rsid w:val="00EA7CFA"/>
    <w:rsid w:val="00EB04C2"/>
    <w:rsid w:val="00EB0E56"/>
    <w:rsid w:val="00EB57EC"/>
    <w:rsid w:val="00EC0E02"/>
    <w:rsid w:val="00EC1FA6"/>
    <w:rsid w:val="00EC28ED"/>
    <w:rsid w:val="00EC58BA"/>
    <w:rsid w:val="00EC5915"/>
    <w:rsid w:val="00ED0400"/>
    <w:rsid w:val="00ED04CE"/>
    <w:rsid w:val="00ED4391"/>
    <w:rsid w:val="00ED6814"/>
    <w:rsid w:val="00EE0E85"/>
    <w:rsid w:val="00EE2600"/>
    <w:rsid w:val="00EE3200"/>
    <w:rsid w:val="00EE4D22"/>
    <w:rsid w:val="00EE5A68"/>
    <w:rsid w:val="00EF0E4C"/>
    <w:rsid w:val="00EF13B0"/>
    <w:rsid w:val="00EF389F"/>
    <w:rsid w:val="00EF4E75"/>
    <w:rsid w:val="00EF5C3C"/>
    <w:rsid w:val="00EF662A"/>
    <w:rsid w:val="00EF79D1"/>
    <w:rsid w:val="00F013CC"/>
    <w:rsid w:val="00F01F3F"/>
    <w:rsid w:val="00F03C8B"/>
    <w:rsid w:val="00F075E5"/>
    <w:rsid w:val="00F102A9"/>
    <w:rsid w:val="00F108CA"/>
    <w:rsid w:val="00F10E46"/>
    <w:rsid w:val="00F146E6"/>
    <w:rsid w:val="00F14C66"/>
    <w:rsid w:val="00F151D8"/>
    <w:rsid w:val="00F176F8"/>
    <w:rsid w:val="00F1797F"/>
    <w:rsid w:val="00F20A64"/>
    <w:rsid w:val="00F20F8C"/>
    <w:rsid w:val="00F22292"/>
    <w:rsid w:val="00F22934"/>
    <w:rsid w:val="00F253DF"/>
    <w:rsid w:val="00F26782"/>
    <w:rsid w:val="00F307BA"/>
    <w:rsid w:val="00F33996"/>
    <w:rsid w:val="00F33D6A"/>
    <w:rsid w:val="00F341F5"/>
    <w:rsid w:val="00F35002"/>
    <w:rsid w:val="00F4077B"/>
    <w:rsid w:val="00F40FA3"/>
    <w:rsid w:val="00F41E08"/>
    <w:rsid w:val="00F5762C"/>
    <w:rsid w:val="00F6055A"/>
    <w:rsid w:val="00F60826"/>
    <w:rsid w:val="00F62B1B"/>
    <w:rsid w:val="00F63D48"/>
    <w:rsid w:val="00F658C7"/>
    <w:rsid w:val="00F7241D"/>
    <w:rsid w:val="00F83A64"/>
    <w:rsid w:val="00F84901"/>
    <w:rsid w:val="00F84CD0"/>
    <w:rsid w:val="00F85ADB"/>
    <w:rsid w:val="00F878BB"/>
    <w:rsid w:val="00F90830"/>
    <w:rsid w:val="00F91ED7"/>
    <w:rsid w:val="00F93CE6"/>
    <w:rsid w:val="00F9506E"/>
    <w:rsid w:val="00F95AFA"/>
    <w:rsid w:val="00F95D1E"/>
    <w:rsid w:val="00F962C7"/>
    <w:rsid w:val="00F9658D"/>
    <w:rsid w:val="00F97267"/>
    <w:rsid w:val="00F97950"/>
    <w:rsid w:val="00FA2E77"/>
    <w:rsid w:val="00FB05A3"/>
    <w:rsid w:val="00FB0BAF"/>
    <w:rsid w:val="00FB174C"/>
    <w:rsid w:val="00FB3E71"/>
    <w:rsid w:val="00FB5BFD"/>
    <w:rsid w:val="00FB60D5"/>
    <w:rsid w:val="00FC1F49"/>
    <w:rsid w:val="00FC3C43"/>
    <w:rsid w:val="00FC3F49"/>
    <w:rsid w:val="00FC4017"/>
    <w:rsid w:val="00FC4E2C"/>
    <w:rsid w:val="00FD1148"/>
    <w:rsid w:val="00FD6E5F"/>
    <w:rsid w:val="00FE0B14"/>
    <w:rsid w:val="00FE368A"/>
    <w:rsid w:val="00FE392C"/>
    <w:rsid w:val="00FE5128"/>
    <w:rsid w:val="00FE55F6"/>
    <w:rsid w:val="00FE5F11"/>
    <w:rsid w:val="00FE6A86"/>
    <w:rsid w:val="00FF0FE8"/>
    <w:rsid w:val="00FF3EDE"/>
    <w:rsid w:val="00FF41C1"/>
    <w:rsid w:val="00FF6D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5C8754"/>
  <w15:docId w15:val="{E2CD24A4-E32E-4A3A-9957-F403B8000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uiPriority="3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F1063"/>
    <w:pPr>
      <w:spacing w:before="120" w:line="312" w:lineRule="auto"/>
      <w:ind w:firstLine="432"/>
      <w:jc w:val="both"/>
    </w:pPr>
    <w:rPr>
      <w:sz w:val="26"/>
      <w:szCs w:val="24"/>
    </w:rPr>
  </w:style>
  <w:style w:type="paragraph" w:styleId="Heading1">
    <w:name w:val="heading 1"/>
    <w:basedOn w:val="Normal"/>
    <w:next w:val="Normal"/>
    <w:link w:val="Heading1Char"/>
    <w:uiPriority w:val="9"/>
    <w:qFormat/>
    <w:rsid w:val="00990667"/>
    <w:pPr>
      <w:keepNext/>
      <w:numPr>
        <w:numId w:val="1"/>
      </w:numPr>
      <w:spacing w:after="120" w:line="25" w:lineRule="atLeast"/>
      <w:jc w:val="left"/>
      <w:outlineLvl w:val="0"/>
    </w:pPr>
    <w:rPr>
      <w:rFonts w:cs="Arial"/>
      <w:b/>
      <w:bCs/>
      <w:kern w:val="32"/>
      <w:sz w:val="24"/>
    </w:rPr>
  </w:style>
  <w:style w:type="paragraph" w:styleId="Heading2">
    <w:name w:val="heading 2"/>
    <w:basedOn w:val="Normal"/>
    <w:next w:val="Normal"/>
    <w:qFormat/>
    <w:rsid w:val="00916D44"/>
    <w:pPr>
      <w:keepNext/>
      <w:numPr>
        <w:ilvl w:val="1"/>
        <w:numId w:val="1"/>
      </w:numPr>
      <w:outlineLvl w:val="1"/>
    </w:pPr>
    <w:rPr>
      <w:rFonts w:cs="Arial"/>
      <w:b/>
      <w:bCs/>
      <w:iCs/>
      <w:szCs w:val="28"/>
    </w:rPr>
  </w:style>
  <w:style w:type="paragraph" w:styleId="Heading3">
    <w:name w:val="heading 3"/>
    <w:basedOn w:val="Normal"/>
    <w:next w:val="Normal"/>
    <w:qFormat/>
    <w:rsid w:val="00511C02"/>
    <w:pPr>
      <w:keepNext/>
      <w:numPr>
        <w:ilvl w:val="2"/>
        <w:numId w:val="1"/>
      </w:numPr>
      <w:jc w:val="left"/>
      <w:outlineLvl w:val="2"/>
    </w:pPr>
    <w:rPr>
      <w:rFonts w:cs="Arial"/>
      <w:b/>
      <w:bCs/>
      <w:i/>
      <w:szCs w:val="26"/>
    </w:rPr>
  </w:style>
  <w:style w:type="paragraph" w:styleId="Heading4">
    <w:name w:val="heading 4"/>
    <w:basedOn w:val="Normal"/>
    <w:next w:val="Normal"/>
    <w:qFormat/>
    <w:rsid w:val="00F341F5"/>
    <w:pPr>
      <w:keepNext/>
      <w:numPr>
        <w:ilvl w:val="3"/>
        <w:numId w:val="1"/>
      </w:numPr>
      <w:outlineLvl w:val="3"/>
    </w:pPr>
    <w:rPr>
      <w:b/>
      <w:bCs/>
      <w:szCs w:val="28"/>
    </w:rPr>
  </w:style>
  <w:style w:type="paragraph" w:styleId="Heading5">
    <w:name w:val="heading 5"/>
    <w:basedOn w:val="Normal"/>
    <w:next w:val="Normal"/>
    <w:autoRedefine/>
    <w:qFormat/>
    <w:rsid w:val="00FC4E2C"/>
    <w:pPr>
      <w:numPr>
        <w:numId w:val="4"/>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link w:val="ListParagraphChar"/>
    <w:uiPriority w:val="1"/>
    <w:qFormat/>
    <w:rsid w:val="00CF1063"/>
    <w:pPr>
      <w:numPr>
        <w:numId w:val="43"/>
      </w:numPr>
      <w:ind w:left="0" w:firstLine="432"/>
      <w:contextualSpacing/>
    </w:pPr>
    <w:rPr>
      <w:szCs w:val="26"/>
    </w:r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qFormat/>
    <w:rsid w:val="007F2B91"/>
    <w:pPr>
      <w:spacing w:before="60" w:after="60" w:line="288" w:lineRule="auto"/>
      <w:ind w:firstLine="426"/>
      <w:jc w:val="both"/>
    </w:pPr>
    <w:rPr>
      <w:sz w:val="26"/>
      <w:szCs w:val="26"/>
    </w:rPr>
  </w:style>
  <w:style w:type="character" w:customStyle="1" w:styleId="FooterChar">
    <w:name w:val="Footer Char"/>
    <w:basedOn w:val="DefaultParagraphFont"/>
    <w:link w:val="Footer"/>
    <w:uiPriority w:val="99"/>
    <w:rsid w:val="001C77DD"/>
    <w:rPr>
      <w:sz w:val="26"/>
      <w:szCs w:val="24"/>
    </w:rPr>
  </w:style>
  <w:style w:type="character" w:customStyle="1" w:styleId="Heading1Char">
    <w:name w:val="Heading 1 Char"/>
    <w:basedOn w:val="DefaultParagraphFont"/>
    <w:link w:val="Heading1"/>
    <w:uiPriority w:val="9"/>
    <w:rsid w:val="00990667"/>
    <w:rPr>
      <w:rFonts w:cs="Arial"/>
      <w:b/>
      <w:bCs/>
      <w:kern w:val="32"/>
      <w:sz w:val="24"/>
      <w:szCs w:val="24"/>
    </w:rPr>
  </w:style>
  <w:style w:type="paragraph" w:styleId="Bibliography">
    <w:name w:val="Bibliography"/>
    <w:basedOn w:val="Normal"/>
    <w:next w:val="Normal"/>
    <w:uiPriority w:val="37"/>
    <w:unhideWhenUsed/>
    <w:rsid w:val="00EC1FA6"/>
  </w:style>
  <w:style w:type="character" w:styleId="IntenseEmphasis">
    <w:name w:val="Intense Emphasis"/>
    <w:uiPriority w:val="21"/>
    <w:qFormat/>
    <w:rsid w:val="004044A0"/>
    <w:rPr>
      <w:b/>
      <w:bCs/>
      <w:i/>
      <w:iCs/>
      <w:color w:val="4F81BD"/>
    </w:rPr>
  </w:style>
  <w:style w:type="character" w:customStyle="1" w:styleId="InternetLink">
    <w:name w:val="Internet Link"/>
    <w:basedOn w:val="DefaultParagraphFont"/>
    <w:uiPriority w:val="99"/>
    <w:unhideWhenUsed/>
    <w:rsid w:val="001E19BE"/>
    <w:rPr>
      <w:color w:val="0000FF" w:themeColor="hyperlink"/>
      <w:u w:val="single"/>
    </w:rPr>
  </w:style>
  <w:style w:type="character" w:customStyle="1" w:styleId="cp1">
    <w:name w:val="Đề cập1"/>
    <w:basedOn w:val="DefaultParagraphFont"/>
    <w:uiPriority w:val="99"/>
    <w:semiHidden/>
    <w:unhideWhenUsed/>
    <w:rsid w:val="006B0F1C"/>
    <w:rPr>
      <w:color w:val="2B579A"/>
      <w:shd w:val="clear" w:color="auto" w:fill="E6E6E6"/>
    </w:rPr>
  </w:style>
  <w:style w:type="character" w:customStyle="1" w:styleId="ListParagraphChar">
    <w:name w:val="List Paragraph Char"/>
    <w:basedOn w:val="DefaultParagraphFont"/>
    <w:link w:val="ListParagraph"/>
    <w:uiPriority w:val="1"/>
    <w:qFormat/>
    <w:locked/>
    <w:rsid w:val="00CF1063"/>
    <w:rPr>
      <w:sz w:val="26"/>
      <w:szCs w:val="26"/>
    </w:rPr>
  </w:style>
  <w:style w:type="character" w:styleId="FollowedHyperlink">
    <w:name w:val="FollowedHyperlink"/>
    <w:basedOn w:val="DefaultParagraphFont"/>
    <w:semiHidden/>
    <w:unhideWhenUsed/>
    <w:rsid w:val="001B6156"/>
    <w:rPr>
      <w:color w:val="800080" w:themeColor="followedHyperlink"/>
      <w:u w:val="single"/>
    </w:rPr>
  </w:style>
  <w:style w:type="paragraph" w:styleId="HTMLPreformatted">
    <w:name w:val="HTML Preformatted"/>
    <w:basedOn w:val="Normal"/>
    <w:link w:val="HTMLPreformattedChar"/>
    <w:uiPriority w:val="99"/>
    <w:semiHidden/>
    <w:unhideWhenUsed/>
    <w:rsid w:val="00180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180DE8"/>
    <w:rPr>
      <w:rFonts w:ascii="Courier New" w:hAnsi="Courier New" w:cs="Courier New"/>
      <w:lang w:val="vi-VN" w:eastAsia="vi-VN"/>
    </w:rPr>
  </w:style>
  <w:style w:type="character" w:styleId="HTMLCode">
    <w:name w:val="HTML Code"/>
    <w:basedOn w:val="DefaultParagraphFont"/>
    <w:uiPriority w:val="99"/>
    <w:semiHidden/>
    <w:unhideWhenUsed/>
    <w:rsid w:val="00180DE8"/>
    <w:rPr>
      <w:rFonts w:ascii="Courier New" w:eastAsia="Times New Roman" w:hAnsi="Courier New" w:cs="Courier New"/>
      <w:sz w:val="20"/>
      <w:szCs w:val="20"/>
    </w:rPr>
  </w:style>
  <w:style w:type="character" w:customStyle="1" w:styleId="col-11">
    <w:name w:val="col-11"/>
    <w:basedOn w:val="DefaultParagraphFont"/>
    <w:rsid w:val="00A65911"/>
  </w:style>
  <w:style w:type="table" w:customStyle="1" w:styleId="TableGrid2">
    <w:name w:val="Table Grid2"/>
    <w:basedOn w:val="TableNormal"/>
    <w:next w:val="TableGrid"/>
    <w:uiPriority w:val="59"/>
    <w:rsid w:val="009A6F05"/>
    <w:rPr>
      <w:rFonts w:asciiTheme="minorHAnsi" w:hAnsiTheme="minorHAnsi" w:cstheme="minorBidi"/>
      <w:sz w:val="22"/>
      <w:szCs w:val="22"/>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9A1C2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customStyle="1" w:styleId="Hnhv">
    <w:name w:val="Hình vẽ"/>
    <w:basedOn w:val="Normal"/>
    <w:next w:val="Normal"/>
    <w:qFormat/>
    <w:rsid w:val="00C00642"/>
    <w:pPr>
      <w:keepNext/>
      <w:spacing w:line="240" w:lineRule="auto"/>
      <w:ind w:firstLine="0"/>
      <w:jc w:val="center"/>
    </w:pPr>
    <w:rPr>
      <w:rFonts w:eastAsia="Calibri" w:cs="Cordia New"/>
      <w:sz w:val="28"/>
      <w:szCs w:val="28"/>
      <w:lang w:val="en-AU" w:bidi="th-TH"/>
    </w:rPr>
  </w:style>
  <w:style w:type="paragraph" w:customStyle="1" w:styleId="Tnhnhv">
    <w:name w:val="Tên hình vẽ"/>
    <w:basedOn w:val="Normal"/>
    <w:next w:val="Normal"/>
    <w:qFormat/>
    <w:rsid w:val="00C00642"/>
    <w:pPr>
      <w:spacing w:after="240" w:line="360" w:lineRule="auto"/>
      <w:ind w:firstLine="0"/>
      <w:jc w:val="center"/>
      <w:outlineLvl w:val="4"/>
    </w:pPr>
    <w:rPr>
      <w:rFonts w:eastAsia="Calibri" w:cs="Cordia New"/>
      <w:i/>
      <w:sz w:val="28"/>
      <w:szCs w:val="28"/>
      <w:lang w:val="en-AU" w:bidi="th-TH"/>
    </w:rPr>
  </w:style>
  <w:style w:type="paragraph" w:customStyle="1" w:styleId="Table">
    <w:name w:val="Table"/>
    <w:basedOn w:val="Normal"/>
    <w:qFormat/>
    <w:rsid w:val="00F90830"/>
    <w:pPr>
      <w:spacing w:before="60" w:after="60" w:line="240" w:lineRule="auto"/>
      <w:ind w:firstLine="0"/>
      <w:jc w:val="left"/>
    </w:pPr>
    <w:rPr>
      <w:rFonts w:eastAsia="Calibri" w:cs="Cordia New"/>
      <w:sz w:val="28"/>
      <w:szCs w:val="28"/>
      <w:lang w:val="en-AU" w:eastAsia="en-AU" w:bidi="th-TH"/>
    </w:rPr>
  </w:style>
  <w:style w:type="paragraph" w:styleId="BodyText">
    <w:name w:val="Body Text"/>
    <w:basedOn w:val="Normal"/>
    <w:link w:val="BodyTextChar"/>
    <w:uiPriority w:val="1"/>
    <w:qFormat/>
    <w:rsid w:val="00D97DC0"/>
    <w:pPr>
      <w:widowControl w:val="0"/>
      <w:autoSpaceDE w:val="0"/>
      <w:autoSpaceDN w:val="0"/>
      <w:spacing w:before="0" w:line="240" w:lineRule="auto"/>
      <w:ind w:firstLine="0"/>
    </w:pPr>
    <w:rPr>
      <w:sz w:val="24"/>
    </w:rPr>
  </w:style>
  <w:style w:type="character" w:customStyle="1" w:styleId="BodyTextChar">
    <w:name w:val="Body Text Char"/>
    <w:basedOn w:val="DefaultParagraphFont"/>
    <w:link w:val="BodyText"/>
    <w:uiPriority w:val="1"/>
    <w:rsid w:val="00D97DC0"/>
    <w:rPr>
      <w:sz w:val="24"/>
      <w:szCs w:val="24"/>
    </w:rPr>
  </w:style>
  <w:style w:type="character" w:customStyle="1" w:styleId="x2063354166size">
    <w:name w:val="x_2063354166size"/>
    <w:rsid w:val="00D97DC0"/>
  </w:style>
  <w:style w:type="character" w:styleId="Strong">
    <w:name w:val="Strong"/>
    <w:qFormat/>
    <w:rsid w:val="00D97DC0"/>
    <w:rPr>
      <w:b/>
      <w:bCs/>
    </w:rPr>
  </w:style>
  <w:style w:type="paragraph" w:styleId="NormalWeb">
    <w:name w:val="Normal (Web)"/>
    <w:basedOn w:val="Normal"/>
    <w:unhideWhenUsed/>
    <w:rsid w:val="00D97DC0"/>
    <w:pPr>
      <w:spacing w:before="100" w:beforeAutospacing="1" w:after="100" w:afterAutospacing="1" w:line="240" w:lineRule="auto"/>
      <w:ind w:firstLine="0"/>
    </w:pPr>
    <w:rPr>
      <w:sz w:val="24"/>
    </w:rPr>
  </w:style>
  <w:style w:type="paragraph" w:customStyle="1" w:styleId="Chuong">
    <w:name w:val="Chuong"/>
    <w:basedOn w:val="Heading1"/>
    <w:link w:val="ChuongChar"/>
    <w:qFormat/>
    <w:rsid w:val="00990667"/>
    <w:pPr>
      <w:numPr>
        <w:numId w:val="0"/>
      </w:numPr>
      <w:spacing w:before="240" w:after="60" w:line="259" w:lineRule="auto"/>
    </w:pPr>
    <w:rPr>
      <w:rFonts w:eastAsiaTheme="majorEastAsia"/>
    </w:rPr>
  </w:style>
  <w:style w:type="character" w:customStyle="1" w:styleId="ChuongChar">
    <w:name w:val="Chuong Char"/>
    <w:basedOn w:val="Heading1Char"/>
    <w:link w:val="Chuong"/>
    <w:rsid w:val="00990667"/>
    <w:rPr>
      <w:rFonts w:eastAsiaTheme="majorEastAsia" w:cs="Arial"/>
      <w:b/>
      <w:bCs/>
      <w:kern w:val="32"/>
      <w:sz w:val="24"/>
      <w:szCs w:val="24"/>
    </w:rPr>
  </w:style>
  <w:style w:type="paragraph" w:customStyle="1" w:styleId="ListParagraphlv2">
    <w:name w:val="List Paragraph lv2"/>
    <w:basedOn w:val="ListParagraph"/>
    <w:qFormat/>
    <w:rsid w:val="00CF1063"/>
    <w:pPr>
      <w:numPr>
        <w:ilvl w:val="1"/>
        <w:numId w:val="9"/>
      </w:numPr>
      <w:ind w:left="1440" w:hanging="43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904504">
      <w:bodyDiv w:val="1"/>
      <w:marLeft w:val="0"/>
      <w:marRight w:val="0"/>
      <w:marTop w:val="0"/>
      <w:marBottom w:val="0"/>
      <w:divBdr>
        <w:top w:val="none" w:sz="0" w:space="0" w:color="auto"/>
        <w:left w:val="none" w:sz="0" w:space="0" w:color="auto"/>
        <w:bottom w:val="none" w:sz="0" w:space="0" w:color="auto"/>
        <w:right w:val="none" w:sz="0" w:space="0" w:color="auto"/>
      </w:divBdr>
    </w:div>
    <w:div w:id="466243401">
      <w:bodyDiv w:val="1"/>
      <w:marLeft w:val="0"/>
      <w:marRight w:val="0"/>
      <w:marTop w:val="0"/>
      <w:marBottom w:val="0"/>
      <w:divBdr>
        <w:top w:val="none" w:sz="0" w:space="0" w:color="auto"/>
        <w:left w:val="none" w:sz="0" w:space="0" w:color="auto"/>
        <w:bottom w:val="none" w:sz="0" w:space="0" w:color="auto"/>
        <w:right w:val="none" w:sz="0" w:space="0" w:color="auto"/>
      </w:divBdr>
    </w:div>
    <w:div w:id="501160952">
      <w:bodyDiv w:val="1"/>
      <w:marLeft w:val="0"/>
      <w:marRight w:val="0"/>
      <w:marTop w:val="0"/>
      <w:marBottom w:val="0"/>
      <w:divBdr>
        <w:top w:val="none" w:sz="0" w:space="0" w:color="auto"/>
        <w:left w:val="none" w:sz="0" w:space="0" w:color="auto"/>
        <w:bottom w:val="none" w:sz="0" w:space="0" w:color="auto"/>
        <w:right w:val="none" w:sz="0" w:space="0" w:color="auto"/>
      </w:divBdr>
    </w:div>
    <w:div w:id="553853816">
      <w:bodyDiv w:val="1"/>
      <w:marLeft w:val="0"/>
      <w:marRight w:val="0"/>
      <w:marTop w:val="0"/>
      <w:marBottom w:val="0"/>
      <w:divBdr>
        <w:top w:val="none" w:sz="0" w:space="0" w:color="auto"/>
        <w:left w:val="none" w:sz="0" w:space="0" w:color="auto"/>
        <w:bottom w:val="none" w:sz="0" w:space="0" w:color="auto"/>
        <w:right w:val="none" w:sz="0" w:space="0" w:color="auto"/>
      </w:divBdr>
    </w:div>
    <w:div w:id="830096829">
      <w:bodyDiv w:val="1"/>
      <w:marLeft w:val="0"/>
      <w:marRight w:val="0"/>
      <w:marTop w:val="0"/>
      <w:marBottom w:val="0"/>
      <w:divBdr>
        <w:top w:val="none" w:sz="0" w:space="0" w:color="auto"/>
        <w:left w:val="none" w:sz="0" w:space="0" w:color="auto"/>
        <w:bottom w:val="none" w:sz="0" w:space="0" w:color="auto"/>
        <w:right w:val="none" w:sz="0" w:space="0" w:color="auto"/>
      </w:divBdr>
    </w:div>
    <w:div w:id="944194255">
      <w:bodyDiv w:val="1"/>
      <w:marLeft w:val="0"/>
      <w:marRight w:val="0"/>
      <w:marTop w:val="0"/>
      <w:marBottom w:val="0"/>
      <w:divBdr>
        <w:top w:val="none" w:sz="0" w:space="0" w:color="auto"/>
        <w:left w:val="none" w:sz="0" w:space="0" w:color="auto"/>
        <w:bottom w:val="none" w:sz="0" w:space="0" w:color="auto"/>
        <w:right w:val="none" w:sz="0" w:space="0" w:color="auto"/>
      </w:divBdr>
    </w:div>
    <w:div w:id="959337512">
      <w:bodyDiv w:val="1"/>
      <w:marLeft w:val="0"/>
      <w:marRight w:val="0"/>
      <w:marTop w:val="0"/>
      <w:marBottom w:val="0"/>
      <w:divBdr>
        <w:top w:val="none" w:sz="0" w:space="0" w:color="auto"/>
        <w:left w:val="none" w:sz="0" w:space="0" w:color="auto"/>
        <w:bottom w:val="none" w:sz="0" w:space="0" w:color="auto"/>
        <w:right w:val="none" w:sz="0" w:space="0" w:color="auto"/>
      </w:divBdr>
    </w:div>
    <w:div w:id="1231160280">
      <w:bodyDiv w:val="1"/>
      <w:marLeft w:val="0"/>
      <w:marRight w:val="0"/>
      <w:marTop w:val="0"/>
      <w:marBottom w:val="0"/>
      <w:divBdr>
        <w:top w:val="none" w:sz="0" w:space="0" w:color="auto"/>
        <w:left w:val="none" w:sz="0" w:space="0" w:color="auto"/>
        <w:bottom w:val="none" w:sz="0" w:space="0" w:color="auto"/>
        <w:right w:val="none" w:sz="0" w:space="0" w:color="auto"/>
      </w:divBdr>
    </w:div>
    <w:div w:id="1254782686">
      <w:bodyDiv w:val="1"/>
      <w:marLeft w:val="0"/>
      <w:marRight w:val="0"/>
      <w:marTop w:val="0"/>
      <w:marBottom w:val="0"/>
      <w:divBdr>
        <w:top w:val="none" w:sz="0" w:space="0" w:color="auto"/>
        <w:left w:val="none" w:sz="0" w:space="0" w:color="auto"/>
        <w:bottom w:val="none" w:sz="0" w:space="0" w:color="auto"/>
        <w:right w:val="none" w:sz="0" w:space="0" w:color="auto"/>
      </w:divBdr>
    </w:div>
    <w:div w:id="1494684063">
      <w:bodyDiv w:val="1"/>
      <w:marLeft w:val="0"/>
      <w:marRight w:val="0"/>
      <w:marTop w:val="0"/>
      <w:marBottom w:val="0"/>
      <w:divBdr>
        <w:top w:val="none" w:sz="0" w:space="0" w:color="auto"/>
        <w:left w:val="none" w:sz="0" w:space="0" w:color="auto"/>
        <w:bottom w:val="none" w:sz="0" w:space="0" w:color="auto"/>
        <w:right w:val="none" w:sz="0" w:space="0" w:color="auto"/>
      </w:divBdr>
    </w:div>
    <w:div w:id="1520393320">
      <w:bodyDiv w:val="1"/>
      <w:marLeft w:val="0"/>
      <w:marRight w:val="0"/>
      <w:marTop w:val="0"/>
      <w:marBottom w:val="0"/>
      <w:divBdr>
        <w:top w:val="none" w:sz="0" w:space="0" w:color="auto"/>
        <w:left w:val="none" w:sz="0" w:space="0" w:color="auto"/>
        <w:bottom w:val="none" w:sz="0" w:space="0" w:color="auto"/>
        <w:right w:val="none" w:sz="0" w:space="0" w:color="auto"/>
      </w:divBdr>
    </w:div>
    <w:div w:id="1530298095">
      <w:bodyDiv w:val="1"/>
      <w:marLeft w:val="0"/>
      <w:marRight w:val="0"/>
      <w:marTop w:val="0"/>
      <w:marBottom w:val="0"/>
      <w:divBdr>
        <w:top w:val="none" w:sz="0" w:space="0" w:color="auto"/>
        <w:left w:val="none" w:sz="0" w:space="0" w:color="auto"/>
        <w:bottom w:val="none" w:sz="0" w:space="0" w:color="auto"/>
        <w:right w:val="none" w:sz="0" w:space="0" w:color="auto"/>
      </w:divBdr>
    </w:div>
    <w:div w:id="1571844777">
      <w:bodyDiv w:val="1"/>
      <w:marLeft w:val="0"/>
      <w:marRight w:val="0"/>
      <w:marTop w:val="0"/>
      <w:marBottom w:val="0"/>
      <w:divBdr>
        <w:top w:val="none" w:sz="0" w:space="0" w:color="auto"/>
        <w:left w:val="none" w:sz="0" w:space="0" w:color="auto"/>
        <w:bottom w:val="none" w:sz="0" w:space="0" w:color="auto"/>
        <w:right w:val="none" w:sz="0" w:space="0" w:color="auto"/>
      </w:divBdr>
    </w:div>
    <w:div w:id="1626232350">
      <w:bodyDiv w:val="1"/>
      <w:marLeft w:val="0"/>
      <w:marRight w:val="0"/>
      <w:marTop w:val="0"/>
      <w:marBottom w:val="0"/>
      <w:divBdr>
        <w:top w:val="none" w:sz="0" w:space="0" w:color="auto"/>
        <w:left w:val="none" w:sz="0" w:space="0" w:color="auto"/>
        <w:bottom w:val="none" w:sz="0" w:space="0" w:color="auto"/>
        <w:right w:val="none" w:sz="0" w:space="0" w:color="auto"/>
      </w:divBdr>
    </w:div>
    <w:div w:id="1814832262">
      <w:bodyDiv w:val="1"/>
      <w:marLeft w:val="0"/>
      <w:marRight w:val="0"/>
      <w:marTop w:val="0"/>
      <w:marBottom w:val="0"/>
      <w:divBdr>
        <w:top w:val="none" w:sz="0" w:space="0" w:color="auto"/>
        <w:left w:val="none" w:sz="0" w:space="0" w:color="auto"/>
        <w:bottom w:val="none" w:sz="0" w:space="0" w:color="auto"/>
        <w:right w:val="none" w:sz="0" w:space="0" w:color="auto"/>
      </w:divBdr>
    </w:div>
    <w:div w:id="1872184274">
      <w:bodyDiv w:val="1"/>
      <w:marLeft w:val="0"/>
      <w:marRight w:val="0"/>
      <w:marTop w:val="0"/>
      <w:marBottom w:val="0"/>
      <w:divBdr>
        <w:top w:val="none" w:sz="0" w:space="0" w:color="auto"/>
        <w:left w:val="none" w:sz="0" w:space="0" w:color="auto"/>
        <w:bottom w:val="none" w:sz="0" w:space="0" w:color="auto"/>
        <w:right w:val="none" w:sz="0" w:space="0" w:color="auto"/>
      </w:divBdr>
    </w:div>
    <w:div w:id="1943684798">
      <w:bodyDiv w:val="1"/>
      <w:marLeft w:val="0"/>
      <w:marRight w:val="0"/>
      <w:marTop w:val="0"/>
      <w:marBottom w:val="0"/>
      <w:divBdr>
        <w:top w:val="none" w:sz="0" w:space="0" w:color="auto"/>
        <w:left w:val="none" w:sz="0" w:space="0" w:color="auto"/>
        <w:bottom w:val="none" w:sz="0" w:space="0" w:color="auto"/>
        <w:right w:val="none" w:sz="0" w:space="0" w:color="auto"/>
      </w:divBdr>
    </w:div>
    <w:div w:id="214056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And06</b:Tag>
    <b:SourceType>Book</b:SourceType>
    <b:Guid>{4145CDD1-2704-43CC-AA59-187161F0042B}</b:Guid>
    <b:Author>
      <b:Author>
        <b:NameList>
          <b:Person>
            <b:Last>Tuner</b:Last>
            <b:First>Andrew</b:First>
          </b:Person>
        </b:NameList>
      </b:Author>
    </b:Author>
    <b:Title>Introduction to Neogeography</b:Title>
    <b:Year>2006</b:Year>
    <b:City>Sebastopol, CA USA</b:City>
    <b:Publisher>O'Reilly Media</b:Publisher>
    <b:RefOrder>1</b:RefOrder>
  </b:Source>
  <b:Source>
    <b:Tag>Hoà15</b:Tag>
    <b:SourceType>Book</b:SourceType>
    <b:Guid>{552151CB-EE9E-4196-A27A-8535E562875C}</b:Guid>
    <b:Author>
      <b:Author>
        <b:NameList>
          <b:Person>
            <b:Last>Đức</b:Last>
            <b:First>Hoàng</b:First>
            <b:Middle>Anh</b:Middle>
          </b:Person>
        </b:NameList>
      </b:Author>
    </b:Author>
    <b:Title>Phát triển ứng dụng web</b:Title>
    <b:Year>2015</b:Year>
    <b:City>Hanoi</b:City>
    <b:Publisher>Tự biên tập</b:Publisher>
    <b:RefOrder>2</b:RefOrder>
  </b:Source>
</b:Sources>
</file>

<file path=customXml/itemProps1.xml><?xml version="1.0" encoding="utf-8"?>
<ds:datastoreItem xmlns:ds="http://schemas.openxmlformats.org/officeDocument/2006/customXml" ds:itemID="{9691B6EE-A633-4D6A-9017-354D5CF7A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136</TotalTime>
  <Pages>17</Pages>
  <Words>4364</Words>
  <Characters>24879</Characters>
  <Application>Microsoft Office Word</Application>
  <DocSecurity>0</DocSecurity>
  <Lines>207</Lines>
  <Paragraphs>58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Mẫu Đồ Án Tốt Nghiệp</vt:lpstr>
      <vt:lpstr>Mẫu Đồ Án Tốt Nghiệp</vt:lpstr>
    </vt:vector>
  </TitlesOfParts>
  <Manager>PGS.TS. Nguyễn Trường Xuân</Manager>
  <Company>Bộ môn Tin học trắc địa - Khoa Công nghệ thông tin, Trường Đại học Mỏ-Địa chất</Company>
  <LinksUpToDate>false</LinksUpToDate>
  <CharactersWithSpaces>29185</CharactersWithSpaces>
  <SharedDoc>false</SharedDoc>
  <HyperlinkBase>http://www.humg.edu.vn/cntt</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Đồ Án Tốt Nghiệp</dc:title>
  <dc:subject>Van ban mau</dc:subject>
  <dc:creator>Hoàng Anh Đức</dc:creator>
  <cp:keywords>DATN, Do An Tot Nghiep, Mau Van Ban, Mẫu Đồ Án Tốt Nghiệp, Tin học trắc địa</cp:keywords>
  <dc:description/>
  <cp:lastModifiedBy>Lệ Bùi</cp:lastModifiedBy>
  <cp:revision>27</cp:revision>
  <cp:lastPrinted>2018-08-29T03:41:00Z</cp:lastPrinted>
  <dcterms:created xsi:type="dcterms:W3CDTF">2019-03-01T09:46:00Z</dcterms:created>
  <dcterms:modified xsi:type="dcterms:W3CDTF">2022-04-26T08:08:00Z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